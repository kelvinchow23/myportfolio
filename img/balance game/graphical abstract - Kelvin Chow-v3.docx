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A17D3" w14:textId="77777777" w:rsidR="00E723F0" w:rsidRPr="008C261D" w:rsidRDefault="00E723F0" w:rsidP="00E723F0">
      <w:pPr>
        <w:autoSpaceDE w:val="0"/>
        <w:autoSpaceDN w:val="0"/>
        <w:adjustRightInd w:val="0"/>
        <w:spacing w:after="240"/>
        <w:jc w:val="center"/>
        <w:rPr>
          <w:rFonts w:ascii="Times New Roman" w:hAnsi="Times New Roman"/>
          <w:sz w:val="20"/>
        </w:rPr>
      </w:pPr>
      <w:r w:rsidRPr="00451E5A">
        <w:rPr>
          <w:rFonts w:ascii="Times New Roman" w:hAnsi="Times New Roman"/>
          <w:b/>
          <w:bCs/>
          <w:szCs w:val="30"/>
        </w:rPr>
        <w:t xml:space="preserve">Development of Visual Feedback Training </w:t>
      </w:r>
      <w:r>
        <w:rPr>
          <w:rFonts w:ascii="Times New Roman" w:hAnsi="Times New Roman"/>
          <w:b/>
          <w:bCs/>
          <w:szCs w:val="30"/>
        </w:rPr>
        <w:t>Using</w:t>
      </w:r>
      <w:r w:rsidRPr="00451E5A">
        <w:rPr>
          <w:rFonts w:ascii="Times New Roman" w:hAnsi="Times New Roman"/>
          <w:b/>
          <w:bCs/>
          <w:szCs w:val="30"/>
        </w:rPr>
        <w:t xml:space="preserve"> Functional Electrical Stimulation Therapy for Balance Rehabilitation</w:t>
      </w:r>
    </w:p>
    <w:p w14:paraId="2E00E9F9" w14:textId="77777777" w:rsidR="00E723F0" w:rsidRPr="008C261D" w:rsidRDefault="00E723F0" w:rsidP="00E723F0">
      <w:pPr>
        <w:autoSpaceDE w:val="0"/>
        <w:autoSpaceDN w:val="0"/>
        <w:adjustRightInd w:val="0"/>
        <w:jc w:val="center"/>
        <w:rPr>
          <w:rFonts w:ascii="Times New Roman" w:hAnsi="Times New Roman"/>
          <w:i/>
          <w:sz w:val="20"/>
          <w:vertAlign w:val="superscript"/>
        </w:rPr>
      </w:pPr>
      <w:r w:rsidRPr="00451E5A">
        <w:rPr>
          <w:rFonts w:ascii="Times New Roman" w:hAnsi="Times New Roman"/>
          <w:i/>
          <w:szCs w:val="30"/>
        </w:rPr>
        <w:t>Kelvin Chow</w:t>
      </w:r>
      <w:r>
        <w:rPr>
          <w:rFonts w:ascii="Times New Roman" w:hAnsi="Times New Roman"/>
          <w:i/>
          <w:szCs w:val="30"/>
          <w:vertAlign w:val="superscript"/>
        </w:rPr>
        <w:t>1</w:t>
      </w:r>
      <w:r w:rsidRPr="00451E5A">
        <w:rPr>
          <w:rFonts w:ascii="Times New Roman" w:hAnsi="Times New Roman"/>
          <w:i/>
          <w:szCs w:val="30"/>
        </w:rPr>
        <w:t>, Emerson Grabke</w:t>
      </w:r>
      <w:r>
        <w:rPr>
          <w:rFonts w:ascii="Times New Roman" w:hAnsi="Times New Roman"/>
          <w:i/>
          <w:szCs w:val="30"/>
          <w:vertAlign w:val="superscript"/>
        </w:rPr>
        <w:t>1</w:t>
      </w:r>
      <w:r w:rsidRPr="00451E5A">
        <w:rPr>
          <w:rFonts w:ascii="Times New Roman" w:hAnsi="Times New Roman"/>
          <w:i/>
          <w:szCs w:val="30"/>
        </w:rPr>
        <w:t>,</w:t>
      </w:r>
      <w:r>
        <w:rPr>
          <w:rFonts w:ascii="Times New Roman" w:hAnsi="Times New Roman"/>
          <w:i/>
          <w:szCs w:val="30"/>
        </w:rPr>
        <w:t xml:space="preserve"> Jae Lee</w:t>
      </w:r>
      <w:r>
        <w:rPr>
          <w:rFonts w:ascii="Times New Roman" w:hAnsi="Times New Roman"/>
          <w:i/>
          <w:szCs w:val="30"/>
          <w:vertAlign w:val="superscript"/>
        </w:rPr>
        <w:t>1</w:t>
      </w:r>
      <w:r>
        <w:rPr>
          <w:rFonts w:ascii="Times New Roman" w:hAnsi="Times New Roman"/>
          <w:i/>
          <w:szCs w:val="30"/>
        </w:rPr>
        <w:t xml:space="preserve">, </w:t>
      </w:r>
      <w:r w:rsidRPr="00451E5A">
        <w:rPr>
          <w:rFonts w:ascii="Times New Roman" w:hAnsi="Times New Roman"/>
          <w:i/>
          <w:szCs w:val="30"/>
        </w:rPr>
        <w:t>Jaeeun Yoo</w:t>
      </w:r>
      <w:r>
        <w:rPr>
          <w:rFonts w:ascii="Times New Roman" w:hAnsi="Times New Roman"/>
          <w:i/>
          <w:szCs w:val="30"/>
          <w:vertAlign w:val="superscript"/>
        </w:rPr>
        <w:t>1</w:t>
      </w:r>
      <w:r>
        <w:rPr>
          <w:rFonts w:ascii="Times New Roman" w:hAnsi="Times New Roman"/>
          <w:i/>
          <w:szCs w:val="30"/>
        </w:rPr>
        <w:t>,</w:t>
      </w:r>
      <w:r w:rsidRPr="00451E5A">
        <w:rPr>
          <w:rFonts w:ascii="Times New Roman" w:hAnsi="Times New Roman"/>
          <w:i/>
          <w:szCs w:val="30"/>
        </w:rPr>
        <w:t xml:space="preserve"> Kristin Musselman</w:t>
      </w:r>
      <w:r>
        <w:rPr>
          <w:rFonts w:ascii="Times New Roman" w:hAnsi="Times New Roman"/>
          <w:i/>
          <w:szCs w:val="30"/>
          <w:vertAlign w:val="superscript"/>
        </w:rPr>
        <w:t>2</w:t>
      </w:r>
      <w:r w:rsidRPr="00451E5A">
        <w:rPr>
          <w:rFonts w:ascii="Times New Roman" w:hAnsi="Times New Roman"/>
          <w:i/>
          <w:szCs w:val="30"/>
        </w:rPr>
        <w:t>, Kei Masani</w:t>
      </w:r>
      <w:r>
        <w:rPr>
          <w:rFonts w:ascii="Times New Roman" w:hAnsi="Times New Roman"/>
          <w:i/>
          <w:szCs w:val="30"/>
          <w:vertAlign w:val="superscript"/>
        </w:rPr>
        <w:t>1,2</w:t>
      </w:r>
    </w:p>
    <w:p w14:paraId="741CB3A5" w14:textId="77777777" w:rsidR="00E723F0" w:rsidRDefault="00E723F0" w:rsidP="00E723F0">
      <w:pPr>
        <w:jc w:val="center"/>
        <w:rPr>
          <w:rFonts w:ascii="Times New Roman" w:hAnsi="Times New Roman"/>
          <w:i/>
          <w:sz w:val="20"/>
        </w:rPr>
      </w:pPr>
      <w:r>
        <w:rPr>
          <w:rFonts w:ascii="Times New Roman" w:hAnsi="Times New Roman"/>
          <w:i/>
          <w:sz w:val="20"/>
          <w:vertAlign w:val="superscript"/>
        </w:rPr>
        <w:t>1</w:t>
      </w:r>
      <w:r w:rsidRPr="00F4704B">
        <w:rPr>
          <w:rFonts w:ascii="Times New Roman" w:hAnsi="Times New Roman"/>
          <w:i/>
          <w:sz w:val="20"/>
        </w:rPr>
        <w:t>Institute of Biomaterials and</w:t>
      </w:r>
      <w:r>
        <w:rPr>
          <w:rFonts w:ascii="Times New Roman" w:hAnsi="Times New Roman"/>
          <w:i/>
          <w:sz w:val="20"/>
        </w:rPr>
        <w:t xml:space="preserve"> Biomedical</w:t>
      </w:r>
      <w:r w:rsidRPr="00F4704B">
        <w:rPr>
          <w:rFonts w:ascii="Times New Roman" w:hAnsi="Times New Roman"/>
          <w:i/>
          <w:sz w:val="20"/>
        </w:rPr>
        <w:t xml:space="preserve"> Engineering, University of Toronto; </w:t>
      </w:r>
      <w:r w:rsidRPr="00FE7AB3">
        <w:rPr>
          <w:rFonts w:ascii="Times New Roman" w:hAnsi="Times New Roman"/>
          <w:i/>
          <w:sz w:val="20"/>
          <w:vertAlign w:val="superscript"/>
        </w:rPr>
        <w:t>2</w:t>
      </w:r>
      <w:r>
        <w:rPr>
          <w:rFonts w:ascii="Times New Roman" w:hAnsi="Times New Roman"/>
          <w:i/>
          <w:sz w:val="20"/>
        </w:rPr>
        <w:t xml:space="preserve">Toronto Rehabilitation Institute, University Health Network </w:t>
      </w:r>
    </w:p>
    <w:p w14:paraId="0C24B802" w14:textId="77777777" w:rsidR="00E723F0" w:rsidRDefault="00E723F0" w:rsidP="00E723F0">
      <w:pPr>
        <w:jc w:val="center"/>
        <w:rPr>
          <w:rFonts w:ascii="Times New Roman" w:hAnsi="Times New Roman"/>
          <w:i/>
          <w:sz w:val="20"/>
        </w:rPr>
      </w:pPr>
    </w:p>
    <w:p w14:paraId="77B3C9F6" w14:textId="6CA6A336" w:rsidR="00E723F0" w:rsidRDefault="00E723F0" w:rsidP="00E723F0">
      <w:pPr>
        <w:jc w:val="center"/>
        <w:rPr>
          <w:rFonts w:ascii="Times New Roman" w:hAnsi="Times New Roman"/>
          <w:i/>
          <w:sz w:val="20"/>
        </w:rPr>
      </w:pPr>
    </w:p>
    <w:p w14:paraId="4757ED22" w14:textId="29DA4E43" w:rsidR="00E723F0" w:rsidRDefault="00424859" w:rsidP="00E723F0">
      <w:pPr>
        <w:jc w:val="center"/>
        <w:rPr>
          <w:rFonts w:ascii="Times New Roman" w:hAnsi="Times New Roman"/>
          <w:i/>
          <w:sz w:val="20"/>
        </w:rPr>
      </w:pPr>
      <w:ins w:id="0" w:author="Kelvin Chow" w:date="2017-11-08T15:27:00Z">
        <w:r>
          <w:rPr>
            <w:rFonts w:ascii="Times New Roman" w:hAnsi="Times New Roman"/>
            <w:i/>
            <w:sz w:val="20"/>
          </w:rPr>
          <w:tab/>
        </w:r>
      </w:ins>
    </w:p>
    <w:p w14:paraId="13311A7B" w14:textId="6C26F6A4" w:rsidR="00AA738B" w:rsidRDefault="002361FB" w:rsidP="00E723F0">
      <w:pPr>
        <w:jc w:val="center"/>
      </w:pPr>
      <w:ins w:id="1" w:author="Sina Hadipour-Lakmehsari" w:date="2017-11-05T15:47:00Z">
        <w:r>
          <w:rPr>
            <w:noProof/>
          </w:rPr>
          <w:drawing>
            <wp:inline distT="0" distB="0" distL="0" distR="0" wp14:anchorId="65DD7E5E" wp14:editId="2DD0E57E">
              <wp:extent cx="5881262" cy="4126727"/>
              <wp:effectExtent l="0" t="0" r="5715" b="7620"/>
              <wp:docPr id="3" name="Picture 3" descr="C:\Users\kelvi\AppData\Local\Microsoft\Windows\INetCache\Content.Word\vft and fes 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vi\AppData\Local\Microsoft\Windows\INetCache\Content.Word\vft and fes graphic.png"/>
                      <pic:cNvPicPr>
                        <a:picLocks noChangeAspect="1" noChangeArrowheads="1"/>
                      </pic:cNvPicPr>
                    </pic:nvPicPr>
                    <pic:blipFill rotWithShape="1">
                      <a:blip r:embed="rId4">
                        <a:extLst>
                          <a:ext uri="{28A0092B-C50C-407E-A947-70E740481C1C}">
                            <a14:useLocalDpi xmlns:a14="http://schemas.microsoft.com/office/drawing/2010/main" val="0"/>
                          </a:ext>
                        </a:extLst>
                      </a:blip>
                      <a:srcRect l="9772" t="25836" r="8570" b="16868"/>
                      <a:stretch/>
                    </pic:blipFill>
                    <pic:spPr bwMode="auto">
                      <a:xfrm>
                        <a:off x="0" y="0"/>
                        <a:ext cx="5928151" cy="4159628"/>
                      </a:xfrm>
                      <a:prstGeom prst="rect">
                        <a:avLst/>
                      </a:prstGeom>
                      <a:noFill/>
                      <a:ln>
                        <a:noFill/>
                      </a:ln>
                      <a:extLst>
                        <a:ext uri="{53640926-AAD7-44D8-BBD7-CCE9431645EC}">
                          <a14:shadowObscured xmlns:a14="http://schemas.microsoft.com/office/drawing/2010/main"/>
                        </a:ext>
                      </a:extLst>
                    </pic:spPr>
                  </pic:pic>
                </a:graphicData>
              </a:graphic>
            </wp:inline>
          </w:drawing>
        </w:r>
      </w:ins>
      <w:del w:id="2" w:author="Sina Hadipour-Lakmehsari" w:date="2017-11-05T15:47:00Z">
        <w:r w:rsidR="00E723F0" w:rsidDel="002361FB">
          <w:rPr>
            <w:noProof/>
          </w:rPr>
          <w:drawing>
            <wp:inline distT="0" distB="0" distL="0" distR="0" wp14:anchorId="1B466B84" wp14:editId="6B823571">
              <wp:extent cx="5881262" cy="4126727"/>
              <wp:effectExtent l="0" t="0" r="5715" b="7620"/>
              <wp:docPr id="1" name="Picture 1" descr="C:\Users\kelvi\AppData\Local\Microsoft\Windows\INetCache\Content.Word\vft and fes 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vi\AppData\Local\Microsoft\Windows\INetCache\Content.Word\vft and fes graphic.png"/>
                      <pic:cNvPicPr>
                        <a:picLocks noChangeAspect="1" noChangeArrowheads="1"/>
                      </pic:cNvPicPr>
                    </pic:nvPicPr>
                    <pic:blipFill rotWithShape="1">
                      <a:blip r:embed="rId4">
                        <a:extLst>
                          <a:ext uri="{28A0092B-C50C-407E-A947-70E740481C1C}">
                            <a14:useLocalDpi xmlns:a14="http://schemas.microsoft.com/office/drawing/2010/main" val="0"/>
                          </a:ext>
                        </a:extLst>
                      </a:blip>
                      <a:srcRect l="9772" t="25836" r="8570" b="16868"/>
                      <a:stretch/>
                    </pic:blipFill>
                    <pic:spPr bwMode="auto">
                      <a:xfrm>
                        <a:off x="0" y="0"/>
                        <a:ext cx="5928151" cy="4159628"/>
                      </a:xfrm>
                      <a:prstGeom prst="rect">
                        <a:avLst/>
                      </a:prstGeom>
                      <a:noFill/>
                      <a:ln>
                        <a:noFill/>
                      </a:ln>
                      <a:extLst>
                        <a:ext uri="{53640926-AAD7-44D8-BBD7-CCE9431645EC}">
                          <a14:shadowObscured xmlns:a14="http://schemas.microsoft.com/office/drawing/2010/main"/>
                        </a:ext>
                      </a:extLst>
                    </pic:spPr>
                  </pic:pic>
                </a:graphicData>
              </a:graphic>
            </wp:inline>
          </w:drawing>
        </w:r>
      </w:del>
    </w:p>
    <w:p w14:paraId="5DD18E17" w14:textId="4FD8B0EB" w:rsidR="00E723F0" w:rsidRDefault="00E723F0">
      <w:pPr>
        <w:spacing w:after="160" w:line="259" w:lineRule="auto"/>
      </w:pPr>
      <w:r>
        <w:br w:type="page"/>
      </w:r>
    </w:p>
    <w:bookmarkStart w:id="3" w:name="_Hlk495761638"/>
    <w:bookmarkStart w:id="4" w:name="_Hlk495761660"/>
    <w:p w14:paraId="4B44E50B" w14:textId="00A43E38" w:rsidR="00E723F0" w:rsidRDefault="00B10A63" w:rsidP="00E723F0">
      <w:pPr>
        <w:autoSpaceDE w:val="0"/>
        <w:autoSpaceDN w:val="0"/>
        <w:adjustRightInd w:val="0"/>
        <w:spacing w:after="240"/>
        <w:rPr>
          <w:rFonts w:ascii="Times New Roman" w:hAnsi="Times New Roman"/>
          <w:szCs w:val="30"/>
        </w:rPr>
      </w:pPr>
      <w:ins w:id="5" w:author="Sina Hadipour-Lakmehsari" w:date="2017-11-05T15:47:00Z">
        <w:r>
          <w:rPr>
            <w:noProof/>
          </w:rPr>
          <w:lastRenderedPageBreak/>
          <mc:AlternateContent>
            <mc:Choice Requires="wps">
              <w:drawing>
                <wp:anchor distT="0" distB="0" distL="114300" distR="114300" simplePos="0" relativeHeight="251661312" behindDoc="0" locked="0" layoutInCell="1" allowOverlap="1" wp14:anchorId="34565F60" wp14:editId="5E58EB8B">
                  <wp:simplePos x="0" y="0"/>
                  <wp:positionH relativeFrom="column">
                    <wp:posOffset>1993900</wp:posOffset>
                  </wp:positionH>
                  <wp:positionV relativeFrom="paragraph">
                    <wp:posOffset>-20351750</wp:posOffset>
                  </wp:positionV>
                  <wp:extent cx="1599565" cy="234315"/>
                  <wp:effectExtent l="19050" t="19050" r="19685" b="32385"/>
                  <wp:wrapNone/>
                  <wp:docPr id="4" name="Straight Connector 4"/>
                  <wp:cNvGraphicFramePr/>
                  <a:graphic xmlns:a="http://schemas.openxmlformats.org/drawingml/2006/main">
                    <a:graphicData uri="http://schemas.microsoft.com/office/word/2010/wordprocessingShape">
                      <wps:wsp>
                        <wps:cNvCnPr/>
                        <wps:spPr>
                          <a:xfrm>
                            <a:off x="0" y="0"/>
                            <a:ext cx="1599565" cy="23431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6F48EB8"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602.5pt" to="282.95pt,-15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" strokecolor="red" strokeweight="2.25pt">
                  <v:stroke joinstyle="miter"/>
                </v:line>
              </w:pict>
            </mc:Fallback>
          </mc:AlternateContent>
        </w:r>
      </w:ins>
      <w:r w:rsidR="00E723F0" w:rsidRPr="00451E5A">
        <w:rPr>
          <w:rFonts w:ascii="Times New Roman" w:hAnsi="Times New Roman"/>
          <w:szCs w:val="30"/>
        </w:rPr>
        <w:t xml:space="preserve">Individuals with incomplete spinal cord injuries (iSCI) often </w:t>
      </w:r>
      <w:r w:rsidR="00E723F0">
        <w:rPr>
          <w:rFonts w:ascii="Times New Roman" w:hAnsi="Times New Roman"/>
          <w:szCs w:val="30"/>
        </w:rPr>
        <w:t>experience impairments</w:t>
      </w:r>
      <w:r w:rsidR="00E723F0" w:rsidRPr="00451E5A">
        <w:rPr>
          <w:rFonts w:ascii="Times New Roman" w:hAnsi="Times New Roman"/>
          <w:szCs w:val="30"/>
        </w:rPr>
        <w:t xml:space="preserve"> in motor control of lower-limb muscles, causing balance instability while standing.</w:t>
      </w:r>
      <w:ins w:id="6" w:author="Kelvin Chow" w:date="2017-11-06T14:34:00Z">
        <w:r w:rsidR="000013DE">
          <w:rPr>
            <w:rFonts w:ascii="Times New Roman" w:hAnsi="Times New Roman"/>
            <w:szCs w:val="30"/>
          </w:rPr>
          <w:t xml:space="preserve">  These individuals usually are heavily </w:t>
        </w:r>
      </w:ins>
      <w:ins w:id="7" w:author="Kelvin Chow" w:date="2017-11-06T14:36:00Z">
        <w:r w:rsidR="000013DE">
          <w:rPr>
            <w:rFonts w:ascii="Times New Roman" w:hAnsi="Times New Roman"/>
            <w:szCs w:val="30"/>
          </w:rPr>
          <w:t>dependent</w:t>
        </w:r>
      </w:ins>
      <w:ins w:id="8" w:author="Kelvin Chow" w:date="2017-11-06T14:34:00Z">
        <w:r w:rsidR="000013DE">
          <w:rPr>
            <w:rFonts w:ascii="Times New Roman" w:hAnsi="Times New Roman"/>
            <w:szCs w:val="30"/>
          </w:rPr>
          <w:t xml:space="preserve"> on others, reducing their individuality and quality of life. </w:t>
        </w:r>
      </w:ins>
      <w:r w:rsidR="00E723F0" w:rsidRPr="00451E5A">
        <w:rPr>
          <w:rFonts w:ascii="Times New Roman" w:hAnsi="Times New Roman"/>
          <w:szCs w:val="30"/>
        </w:rPr>
        <w:t xml:space="preserve"> Our previous study has shown that visual feedback training (VFT</w:t>
      </w:r>
      <w:commentRangeStart w:id="9"/>
      <w:r w:rsidR="00E723F0" w:rsidRPr="00451E5A">
        <w:rPr>
          <w:rFonts w:ascii="Times New Roman" w:hAnsi="Times New Roman"/>
          <w:szCs w:val="30"/>
        </w:rPr>
        <w:t>)</w:t>
      </w:r>
      <w:ins w:id="10" w:author="Kelvin Chow" w:date="2017-11-06T14:12:00Z">
        <w:r w:rsidR="00E71072">
          <w:rPr>
            <w:rFonts w:ascii="Times New Roman" w:hAnsi="Times New Roman"/>
            <w:szCs w:val="30"/>
          </w:rPr>
          <w:t xml:space="preserve"> of tracking</w:t>
        </w:r>
      </w:ins>
      <w:r w:rsidR="00E723F0" w:rsidRPr="00451E5A">
        <w:rPr>
          <w:rFonts w:ascii="Times New Roman" w:hAnsi="Times New Roman"/>
          <w:szCs w:val="30"/>
        </w:rPr>
        <w:t xml:space="preserve"> </w:t>
      </w:r>
      <w:commentRangeEnd w:id="9"/>
      <w:r w:rsidR="00E71072">
        <w:rPr>
          <w:rStyle w:val="CommentReference"/>
        </w:rPr>
        <w:commentReference w:id="9"/>
      </w:r>
      <w:del w:id="11" w:author="Kelvin Chow" w:date="2017-11-06T14:12:00Z">
        <w:r w:rsidR="00E723F0" w:rsidRPr="00451E5A" w:rsidDel="00E71072">
          <w:rPr>
            <w:rFonts w:ascii="Times New Roman" w:hAnsi="Times New Roman"/>
            <w:szCs w:val="30"/>
          </w:rPr>
          <w:delText xml:space="preserve">of </w:delText>
        </w:r>
      </w:del>
      <w:ins w:id="12" w:author="Sina Hadipour-Lakmehsari" w:date="2017-11-05T15:21:00Z">
        <w:del w:id="13" w:author="Kelvin Chow" w:date="2017-11-06T14:12:00Z">
          <w:r w:rsidR="007860DC" w:rsidDel="00E71072">
            <w:rPr>
              <w:rFonts w:ascii="Times New Roman" w:hAnsi="Times New Roman"/>
              <w:szCs w:val="30"/>
            </w:rPr>
            <w:delText>which teaches how to</w:delText>
          </w:r>
          <w:r w:rsidR="007860DC" w:rsidRPr="00451E5A" w:rsidDel="00E71072">
            <w:rPr>
              <w:rFonts w:ascii="Times New Roman" w:hAnsi="Times New Roman"/>
              <w:szCs w:val="30"/>
            </w:rPr>
            <w:delText xml:space="preserve"> </w:delText>
          </w:r>
        </w:del>
      </w:ins>
      <w:del w:id="14" w:author="Kelvin Chow" w:date="2017-11-06T14:12:00Z">
        <w:r w:rsidR="00E723F0" w:rsidRPr="00451E5A" w:rsidDel="00E71072">
          <w:rPr>
            <w:rFonts w:ascii="Times New Roman" w:hAnsi="Times New Roman"/>
            <w:szCs w:val="30"/>
          </w:rPr>
          <w:delText xml:space="preserve">tracking </w:delText>
        </w:r>
      </w:del>
      <w:r w:rsidR="00E723F0" w:rsidRPr="00451E5A">
        <w:rPr>
          <w:rFonts w:ascii="Times New Roman" w:hAnsi="Times New Roman"/>
          <w:szCs w:val="30"/>
        </w:rPr>
        <w:t xml:space="preserve">an individual’s centre of pressure (COP) can improve balance stability of </w:t>
      </w:r>
      <w:del w:id="15" w:author="Sina Hadipour-Lakmehsari" w:date="2017-11-05T15:21:00Z">
        <w:r w:rsidR="00E723F0" w:rsidRPr="00451E5A" w:rsidDel="007860DC">
          <w:rPr>
            <w:rFonts w:ascii="Times New Roman" w:hAnsi="Times New Roman"/>
            <w:szCs w:val="30"/>
          </w:rPr>
          <w:delText xml:space="preserve">individuals </w:delText>
        </w:r>
      </w:del>
      <w:ins w:id="16" w:author="Sina Hadipour-Lakmehsari" w:date="2017-11-05T15:21:00Z">
        <w:r w:rsidR="007860DC">
          <w:rPr>
            <w:rFonts w:ascii="Times New Roman" w:hAnsi="Times New Roman"/>
            <w:szCs w:val="30"/>
          </w:rPr>
          <w:t>those</w:t>
        </w:r>
        <w:r w:rsidR="007860DC" w:rsidRPr="00451E5A">
          <w:rPr>
            <w:rFonts w:ascii="Times New Roman" w:hAnsi="Times New Roman"/>
            <w:szCs w:val="30"/>
          </w:rPr>
          <w:t xml:space="preserve"> </w:t>
        </w:r>
      </w:ins>
      <w:r w:rsidR="00E723F0" w:rsidRPr="00451E5A">
        <w:rPr>
          <w:rFonts w:ascii="Times New Roman" w:hAnsi="Times New Roman"/>
          <w:szCs w:val="30"/>
        </w:rPr>
        <w:t>with iSCI</w:t>
      </w:r>
      <w:ins w:id="17" w:author="Kelvin Chow" w:date="2017-11-09T13:34:00Z">
        <w:r w:rsidR="009E13A6">
          <w:rPr>
            <w:rFonts w:ascii="Times New Roman" w:hAnsi="Times New Roman"/>
            <w:szCs w:val="30"/>
          </w:rPr>
          <w:t xml:space="preserve"> </w:t>
        </w:r>
      </w:ins>
      <w:ins w:id="18" w:author="Kelvin Tsz Ho Chow" w:date="2017-11-09T13:48:00Z">
        <w:r w:rsidR="008F303E">
          <w:rPr>
            <w:rFonts w:ascii="Times New Roman" w:hAnsi="Times New Roman"/>
            <w:szCs w:val="30"/>
          </w:rPr>
          <w:t>(</w:t>
        </w:r>
      </w:ins>
      <w:ins w:id="19" w:author="Kelvin Chow" w:date="2017-11-09T13:34:00Z">
        <w:del w:id="20" w:author="Kelvin Tsz Ho Chow" w:date="2017-11-09T13:48:00Z">
          <w:r w:rsidR="009E13A6" w:rsidDel="008F303E">
            <w:rPr>
              <w:rFonts w:ascii="Times New Roman" w:hAnsi="Times New Roman"/>
              <w:szCs w:val="30"/>
            </w:rPr>
            <w:delText>[</w:delText>
          </w:r>
        </w:del>
        <w:r w:rsidR="009E13A6">
          <w:rPr>
            <w:rFonts w:ascii="Times New Roman" w:hAnsi="Times New Roman"/>
            <w:szCs w:val="30"/>
          </w:rPr>
          <w:t>1</w:t>
        </w:r>
      </w:ins>
      <w:ins w:id="21" w:author="Kelvin Tsz Ho Chow" w:date="2017-11-09T13:48:00Z">
        <w:r w:rsidR="008F303E">
          <w:rPr>
            <w:rFonts w:ascii="Times New Roman" w:hAnsi="Times New Roman"/>
            <w:szCs w:val="30"/>
          </w:rPr>
          <w:t>)</w:t>
        </w:r>
      </w:ins>
      <w:ins w:id="22" w:author="Kelvin Chow" w:date="2017-11-09T13:34:00Z">
        <w:del w:id="23" w:author="Kelvin Tsz Ho Chow" w:date="2017-11-09T13:48:00Z">
          <w:r w:rsidR="009E13A6" w:rsidDel="008F303E">
            <w:rPr>
              <w:rFonts w:ascii="Times New Roman" w:hAnsi="Times New Roman"/>
              <w:szCs w:val="30"/>
            </w:rPr>
            <w:delText>]</w:delText>
          </w:r>
        </w:del>
      </w:ins>
      <w:r w:rsidR="00E723F0" w:rsidRPr="00451E5A">
        <w:rPr>
          <w:rFonts w:ascii="Times New Roman" w:hAnsi="Times New Roman"/>
          <w:szCs w:val="30"/>
        </w:rPr>
        <w:t xml:space="preserve">. </w:t>
      </w:r>
      <w:del w:id="24" w:author="Sina Hadipour-Lakmehsari" w:date="2017-11-05T15:20:00Z">
        <w:r w:rsidR="00E723F0" w:rsidRPr="00451E5A" w:rsidDel="007860DC">
          <w:rPr>
            <w:rFonts w:ascii="Times New Roman" w:hAnsi="Times New Roman"/>
            <w:szCs w:val="30"/>
          </w:rPr>
          <w:delText>Another study from our laboratory</w:delText>
        </w:r>
      </w:del>
      <w:ins w:id="25" w:author="Sina Hadipour-Lakmehsari" w:date="2017-11-05T15:20:00Z">
        <w:r w:rsidR="007860DC">
          <w:rPr>
            <w:rFonts w:ascii="Times New Roman" w:hAnsi="Times New Roman"/>
            <w:szCs w:val="30"/>
          </w:rPr>
          <w:t>Another of our previous studies</w:t>
        </w:r>
      </w:ins>
      <w:r w:rsidR="00E723F0" w:rsidRPr="00451E5A">
        <w:rPr>
          <w:rFonts w:ascii="Times New Roman" w:hAnsi="Times New Roman"/>
          <w:szCs w:val="30"/>
        </w:rPr>
        <w:t xml:space="preserve"> </w:t>
      </w:r>
      <w:r w:rsidR="00E723F0">
        <w:rPr>
          <w:rFonts w:ascii="Times New Roman" w:hAnsi="Times New Roman"/>
          <w:szCs w:val="30"/>
        </w:rPr>
        <w:t xml:space="preserve">has </w:t>
      </w:r>
      <w:r w:rsidR="00E723F0" w:rsidRPr="00451E5A">
        <w:rPr>
          <w:rFonts w:ascii="Times New Roman" w:hAnsi="Times New Roman"/>
          <w:szCs w:val="30"/>
        </w:rPr>
        <w:t>demonstrated that functional electrical stimulation (FES) augment</w:t>
      </w:r>
      <w:r w:rsidR="00E723F0">
        <w:rPr>
          <w:rFonts w:ascii="Times New Roman" w:hAnsi="Times New Roman"/>
          <w:szCs w:val="30"/>
        </w:rPr>
        <w:t>s</w:t>
      </w:r>
      <w:r w:rsidR="00E723F0" w:rsidRPr="00451E5A">
        <w:rPr>
          <w:rFonts w:ascii="Times New Roman" w:hAnsi="Times New Roman"/>
          <w:szCs w:val="30"/>
        </w:rPr>
        <w:t xml:space="preserve"> therapeutic effects in general</w:t>
      </w:r>
      <w:ins w:id="26" w:author="Kelvin Chow" w:date="2017-11-09T13:40:00Z">
        <w:r w:rsidR="009E13A6">
          <w:rPr>
            <w:rFonts w:ascii="Times New Roman" w:hAnsi="Times New Roman"/>
            <w:szCs w:val="30"/>
          </w:rPr>
          <w:t xml:space="preserve"> </w:t>
        </w:r>
      </w:ins>
      <w:ins w:id="27" w:author="Kelvin Tsz Ho Chow" w:date="2017-11-09T13:48:00Z">
        <w:r w:rsidR="008F303E">
          <w:rPr>
            <w:rFonts w:ascii="Times New Roman" w:hAnsi="Times New Roman"/>
            <w:szCs w:val="30"/>
          </w:rPr>
          <w:t>(</w:t>
        </w:r>
      </w:ins>
      <w:ins w:id="28" w:author="Kelvin Chow" w:date="2017-11-09T13:40:00Z">
        <w:del w:id="29" w:author="Kelvin Tsz Ho Chow" w:date="2017-11-09T13:48:00Z">
          <w:r w:rsidR="009E13A6" w:rsidDel="008F303E">
            <w:rPr>
              <w:rFonts w:ascii="Times New Roman" w:hAnsi="Times New Roman"/>
              <w:szCs w:val="30"/>
            </w:rPr>
            <w:delText>[</w:delText>
          </w:r>
        </w:del>
        <w:r w:rsidR="009E13A6">
          <w:rPr>
            <w:rFonts w:ascii="Times New Roman" w:hAnsi="Times New Roman"/>
            <w:szCs w:val="30"/>
          </w:rPr>
          <w:t>2-8</w:t>
        </w:r>
        <w:del w:id="30" w:author="Kelvin Tsz Ho Chow" w:date="2017-11-09T13:48:00Z">
          <w:r w:rsidR="009E13A6" w:rsidDel="008F303E">
            <w:rPr>
              <w:rFonts w:ascii="Times New Roman" w:hAnsi="Times New Roman"/>
              <w:szCs w:val="30"/>
            </w:rPr>
            <w:delText>]</w:delText>
          </w:r>
        </w:del>
      </w:ins>
      <w:ins w:id="31" w:author="Kelvin Tsz Ho Chow" w:date="2017-11-09T13:48:00Z">
        <w:r w:rsidR="008F303E">
          <w:rPr>
            <w:rFonts w:ascii="Times New Roman" w:hAnsi="Times New Roman"/>
            <w:szCs w:val="30"/>
          </w:rPr>
          <w:t>)</w:t>
        </w:r>
      </w:ins>
      <w:r w:rsidR="00E723F0" w:rsidRPr="00451E5A">
        <w:rPr>
          <w:rFonts w:ascii="Times New Roman" w:hAnsi="Times New Roman"/>
          <w:szCs w:val="30"/>
        </w:rPr>
        <w:t xml:space="preserve">. Thus, </w:t>
      </w:r>
      <w:commentRangeStart w:id="32"/>
      <w:commentRangeStart w:id="33"/>
      <w:commentRangeStart w:id="34"/>
      <w:commentRangeStart w:id="35"/>
      <w:r w:rsidR="00E723F0" w:rsidRPr="00451E5A">
        <w:rPr>
          <w:rFonts w:ascii="Times New Roman" w:hAnsi="Times New Roman"/>
          <w:szCs w:val="30"/>
        </w:rPr>
        <w:t>VFT</w:t>
      </w:r>
      <w:commentRangeEnd w:id="32"/>
      <w:r w:rsidR="00C4131C">
        <w:rPr>
          <w:rStyle w:val="CommentReference"/>
        </w:rPr>
        <w:commentReference w:id="32"/>
      </w:r>
      <w:commentRangeEnd w:id="33"/>
      <w:r w:rsidR="008D3C70">
        <w:rPr>
          <w:rStyle w:val="CommentReference"/>
        </w:rPr>
        <w:commentReference w:id="33"/>
      </w:r>
      <w:commentRangeEnd w:id="34"/>
      <w:r w:rsidR="00456B45">
        <w:rPr>
          <w:rStyle w:val="CommentReference"/>
        </w:rPr>
        <w:commentReference w:id="34"/>
      </w:r>
      <w:commentRangeEnd w:id="35"/>
      <w:r w:rsidR="00C5435E">
        <w:rPr>
          <w:rStyle w:val="CommentReference"/>
        </w:rPr>
        <w:commentReference w:id="35"/>
      </w:r>
      <w:r w:rsidR="00E723F0" w:rsidRPr="00451E5A">
        <w:rPr>
          <w:rFonts w:ascii="Times New Roman" w:hAnsi="Times New Roman"/>
          <w:szCs w:val="30"/>
        </w:rPr>
        <w:t xml:space="preserve"> </w:t>
      </w:r>
      <w:del w:id="36" w:author="Sina Hadipour-Lakmehsari" w:date="2017-11-05T15:21:00Z">
        <w:r w:rsidR="00E723F0" w:rsidRPr="00451E5A" w:rsidDel="007860DC">
          <w:rPr>
            <w:rFonts w:ascii="Times New Roman" w:hAnsi="Times New Roman"/>
            <w:szCs w:val="30"/>
          </w:rPr>
          <w:delText xml:space="preserve">with </w:delText>
        </w:r>
      </w:del>
      <w:ins w:id="37" w:author="Sina Hadipour-Lakmehsari" w:date="2017-11-05T15:22:00Z">
        <w:r w:rsidR="007860DC">
          <w:rPr>
            <w:rFonts w:ascii="Times New Roman" w:hAnsi="Times New Roman"/>
            <w:szCs w:val="30"/>
          </w:rPr>
          <w:t>in combination with</w:t>
        </w:r>
      </w:ins>
      <w:ins w:id="38" w:author="Sina Hadipour-Lakmehsari" w:date="2017-11-05T15:21:00Z">
        <w:r w:rsidR="007860DC" w:rsidRPr="00451E5A">
          <w:rPr>
            <w:rFonts w:ascii="Times New Roman" w:hAnsi="Times New Roman"/>
            <w:szCs w:val="30"/>
          </w:rPr>
          <w:t xml:space="preserve"> </w:t>
        </w:r>
      </w:ins>
      <w:r w:rsidR="00E723F0" w:rsidRPr="00451E5A">
        <w:rPr>
          <w:rFonts w:ascii="Times New Roman" w:hAnsi="Times New Roman"/>
          <w:szCs w:val="30"/>
        </w:rPr>
        <w:t xml:space="preserve">FES is hypothesized to </w:t>
      </w:r>
      <w:del w:id="39" w:author="Kelvin Chow" w:date="2017-11-09T13:22:00Z">
        <w:r w:rsidR="00E723F0" w:rsidDel="00F36C90">
          <w:rPr>
            <w:rFonts w:ascii="Times New Roman" w:hAnsi="Times New Roman"/>
            <w:szCs w:val="30"/>
          </w:rPr>
          <w:delText>significantly</w:delText>
        </w:r>
        <w:r w:rsidR="00E723F0" w:rsidRPr="00451E5A" w:rsidDel="00F36C90">
          <w:rPr>
            <w:rFonts w:ascii="Times New Roman" w:hAnsi="Times New Roman"/>
            <w:szCs w:val="30"/>
          </w:rPr>
          <w:delText xml:space="preserve"> </w:delText>
        </w:r>
      </w:del>
      <w:r w:rsidR="00E723F0" w:rsidRPr="00451E5A">
        <w:rPr>
          <w:rFonts w:ascii="Times New Roman" w:hAnsi="Times New Roman"/>
          <w:szCs w:val="30"/>
        </w:rPr>
        <w:t>improve</w:t>
      </w:r>
      <w:r w:rsidR="00E723F0">
        <w:rPr>
          <w:rFonts w:ascii="Times New Roman" w:hAnsi="Times New Roman"/>
          <w:szCs w:val="30"/>
        </w:rPr>
        <w:t xml:space="preserve"> standing</w:t>
      </w:r>
      <w:r w:rsidR="00E723F0" w:rsidRPr="00451E5A">
        <w:rPr>
          <w:rFonts w:ascii="Times New Roman" w:hAnsi="Times New Roman"/>
          <w:szCs w:val="30"/>
        </w:rPr>
        <w:t xml:space="preserve"> balance ability of individuals with iSCI</w:t>
      </w:r>
      <w:ins w:id="40" w:author="Kelvin Chow" w:date="2017-11-09T13:22:00Z">
        <w:r w:rsidR="00F36C90">
          <w:rPr>
            <w:rFonts w:ascii="Times New Roman" w:hAnsi="Times New Roman"/>
            <w:szCs w:val="30"/>
          </w:rPr>
          <w:t xml:space="preserve"> more effectively than </w:t>
        </w:r>
        <w:r w:rsidR="001F67EE">
          <w:rPr>
            <w:rFonts w:ascii="Times New Roman" w:hAnsi="Times New Roman"/>
            <w:szCs w:val="30"/>
          </w:rPr>
          <w:t>a VFT or FES system</w:t>
        </w:r>
      </w:ins>
      <w:r w:rsidR="00E723F0" w:rsidRPr="00451E5A">
        <w:rPr>
          <w:rFonts w:ascii="Times New Roman" w:hAnsi="Times New Roman"/>
          <w:szCs w:val="30"/>
        </w:rPr>
        <w:t xml:space="preserve">. The purpose of this study </w:t>
      </w:r>
      <w:r w:rsidR="00E723F0">
        <w:rPr>
          <w:rFonts w:ascii="Times New Roman" w:hAnsi="Times New Roman"/>
          <w:szCs w:val="30"/>
        </w:rPr>
        <w:t>was</w:t>
      </w:r>
      <w:r w:rsidR="00E723F0" w:rsidRPr="00451E5A">
        <w:rPr>
          <w:rFonts w:ascii="Times New Roman" w:hAnsi="Times New Roman"/>
          <w:szCs w:val="30"/>
        </w:rPr>
        <w:t xml:space="preserve"> to develop a </w:t>
      </w:r>
      <w:del w:id="41" w:author="Sina Hadipour-Lakmehsari" w:date="2017-11-05T15:22:00Z">
        <w:r w:rsidR="00E723F0" w:rsidRPr="00451E5A" w:rsidDel="007860DC">
          <w:rPr>
            <w:rFonts w:ascii="Times New Roman" w:hAnsi="Times New Roman"/>
            <w:szCs w:val="30"/>
          </w:rPr>
          <w:delText>VFT system for therapy with FES</w:delText>
        </w:r>
      </w:del>
      <w:ins w:id="42" w:author="Sina Hadipour-Lakmehsari" w:date="2017-11-05T15:22:00Z">
        <w:r w:rsidR="007860DC">
          <w:rPr>
            <w:rFonts w:ascii="Times New Roman" w:hAnsi="Times New Roman"/>
            <w:szCs w:val="30"/>
          </w:rPr>
          <w:t>novel therapeutic system by combining VFT with FES</w:t>
        </w:r>
      </w:ins>
      <w:r w:rsidR="00E723F0" w:rsidRPr="00451E5A">
        <w:rPr>
          <w:rFonts w:ascii="Times New Roman" w:hAnsi="Times New Roman"/>
          <w:szCs w:val="30"/>
        </w:rPr>
        <w:t xml:space="preserve">. </w:t>
      </w:r>
    </w:p>
    <w:p w14:paraId="2D13A4EC" w14:textId="7398E007" w:rsidR="00E723F0" w:rsidRDefault="00E723F0" w:rsidP="00E723F0">
      <w:pPr>
        <w:autoSpaceDE w:val="0"/>
        <w:autoSpaceDN w:val="0"/>
        <w:adjustRightInd w:val="0"/>
        <w:spacing w:after="240"/>
        <w:rPr>
          <w:rFonts w:ascii="Times New Roman" w:hAnsi="Times New Roman"/>
          <w:szCs w:val="30"/>
        </w:rPr>
      </w:pPr>
      <w:r w:rsidRPr="00451E5A">
        <w:rPr>
          <w:rFonts w:ascii="Times New Roman" w:hAnsi="Times New Roman"/>
          <w:szCs w:val="30"/>
        </w:rPr>
        <w:t xml:space="preserve">We developed </w:t>
      </w:r>
      <w:r>
        <w:rPr>
          <w:rFonts w:ascii="Times New Roman" w:hAnsi="Times New Roman"/>
          <w:szCs w:val="30"/>
        </w:rPr>
        <w:t>this</w:t>
      </w:r>
      <w:r w:rsidRPr="00451E5A">
        <w:rPr>
          <w:rFonts w:ascii="Times New Roman" w:hAnsi="Times New Roman"/>
          <w:szCs w:val="30"/>
        </w:rPr>
        <w:t xml:space="preserve"> system utilizing Lab</w:t>
      </w:r>
      <w:r>
        <w:rPr>
          <w:rFonts w:ascii="Times New Roman" w:hAnsi="Times New Roman"/>
          <w:szCs w:val="30"/>
        </w:rPr>
        <w:t>VIEW (17.0, National Instruments Corp., Austin, USA).  The system hardware consisted of a force plate, an electrical stimulator</w:t>
      </w:r>
      <w:ins w:id="43" w:author="Sina Hadipour-Lakmehsari" w:date="2017-11-05T15:23:00Z">
        <w:r w:rsidR="007860DC">
          <w:rPr>
            <w:rFonts w:ascii="Times New Roman" w:hAnsi="Times New Roman"/>
            <w:szCs w:val="30"/>
          </w:rPr>
          <w:t>,</w:t>
        </w:r>
      </w:ins>
      <w:r>
        <w:rPr>
          <w:rFonts w:ascii="Times New Roman" w:hAnsi="Times New Roman"/>
          <w:szCs w:val="30"/>
        </w:rPr>
        <w:t xml:space="preserve"> and a computer. The COP was calculated using the force plate signals, which was </w:t>
      </w:r>
      <w:del w:id="44" w:author="Sina Hadipour-Lakmehsari" w:date="2017-11-05T15:23:00Z">
        <w:r w:rsidDel="007860DC">
          <w:rPr>
            <w:rFonts w:ascii="Times New Roman" w:hAnsi="Times New Roman"/>
            <w:szCs w:val="30"/>
          </w:rPr>
          <w:delText>fed back to the</w:delText>
        </w:r>
      </w:del>
      <w:ins w:id="45" w:author="Sina Hadipour-Lakmehsari" w:date="2017-11-05T15:23:00Z">
        <w:r w:rsidR="007860DC">
          <w:rPr>
            <w:rFonts w:ascii="Times New Roman" w:hAnsi="Times New Roman"/>
            <w:szCs w:val="30"/>
          </w:rPr>
          <w:t>displayed in the</w:t>
        </w:r>
      </w:ins>
      <w:r>
        <w:rPr>
          <w:rFonts w:ascii="Times New Roman" w:hAnsi="Times New Roman"/>
          <w:szCs w:val="30"/>
        </w:rPr>
        <w:t xml:space="preserve"> monitor in front of the participant. </w:t>
      </w:r>
      <w:r w:rsidRPr="00451E5A">
        <w:rPr>
          <w:rFonts w:ascii="Times New Roman" w:hAnsi="Times New Roman"/>
          <w:szCs w:val="30"/>
        </w:rPr>
        <w:t>We developed four COP-based</w:t>
      </w:r>
      <w:r>
        <w:rPr>
          <w:rFonts w:ascii="Times New Roman" w:hAnsi="Times New Roman"/>
          <w:szCs w:val="30"/>
        </w:rPr>
        <w:t xml:space="preserve"> games</w:t>
      </w:r>
      <w:r w:rsidRPr="00451E5A">
        <w:rPr>
          <w:rFonts w:ascii="Times New Roman" w:hAnsi="Times New Roman"/>
          <w:szCs w:val="30"/>
        </w:rPr>
        <w:t>,</w:t>
      </w:r>
      <w:r>
        <w:rPr>
          <w:rFonts w:ascii="Times New Roman" w:hAnsi="Times New Roman"/>
          <w:szCs w:val="30"/>
        </w:rPr>
        <w:t xml:space="preserve"> </w:t>
      </w:r>
      <w:r w:rsidRPr="00451E5A">
        <w:rPr>
          <w:rFonts w:ascii="Times New Roman" w:hAnsi="Times New Roman"/>
          <w:szCs w:val="30"/>
        </w:rPr>
        <w:t>each forcing the participant to shift their COP</w:t>
      </w:r>
      <w:r>
        <w:rPr>
          <w:rFonts w:ascii="Times New Roman" w:hAnsi="Times New Roman"/>
          <w:szCs w:val="30"/>
        </w:rPr>
        <w:t xml:space="preserve"> in various movement patterns</w:t>
      </w:r>
      <w:r w:rsidRPr="00451E5A">
        <w:rPr>
          <w:rFonts w:ascii="Times New Roman" w:hAnsi="Times New Roman"/>
          <w:szCs w:val="30"/>
        </w:rPr>
        <w:t>.</w:t>
      </w:r>
      <w:r>
        <w:rPr>
          <w:rFonts w:ascii="Times New Roman" w:hAnsi="Times New Roman"/>
          <w:szCs w:val="30"/>
        </w:rPr>
        <w:t xml:space="preserve">  While participants underwe</w:t>
      </w:r>
      <w:bookmarkStart w:id="46" w:name="_GoBack"/>
      <w:bookmarkEnd w:id="46"/>
      <w:r>
        <w:rPr>
          <w:rFonts w:ascii="Times New Roman" w:hAnsi="Times New Roman"/>
          <w:szCs w:val="30"/>
        </w:rPr>
        <w:t>nt training, the FES provided electrical stimulation to plantarflexors and dorsiflexors to assist with movements</w:t>
      </w:r>
      <w:ins w:id="47" w:author="Kelvin Chow" w:date="2017-11-06T14:10:00Z">
        <w:r w:rsidR="00E71072">
          <w:rPr>
            <w:rFonts w:ascii="Times New Roman" w:hAnsi="Times New Roman"/>
            <w:szCs w:val="30"/>
          </w:rPr>
          <w:t>, whose intensity was modulated</w:t>
        </w:r>
      </w:ins>
      <w:ins w:id="48" w:author="Kelvin Chow" w:date="2017-11-07T10:22:00Z">
        <w:r w:rsidR="00A13A6A">
          <w:rPr>
            <w:rFonts w:ascii="Times New Roman" w:hAnsi="Times New Roman"/>
            <w:szCs w:val="30"/>
          </w:rPr>
          <w:t xml:space="preserve"> through a</w:t>
        </w:r>
      </w:ins>
      <w:ins w:id="49" w:author="Kelvin Chow" w:date="2017-11-09T13:25:00Z">
        <w:r w:rsidR="001F67EE">
          <w:rPr>
            <w:rFonts w:ascii="Times New Roman" w:hAnsi="Times New Roman"/>
            <w:szCs w:val="30"/>
          </w:rPr>
          <w:t xml:space="preserve"> proportional-integral-derivative (</w:t>
        </w:r>
      </w:ins>
      <w:ins w:id="50" w:author="Kelvin Chow" w:date="2017-11-07T10:22:00Z">
        <w:r w:rsidR="00A13A6A">
          <w:rPr>
            <w:rFonts w:ascii="Times New Roman" w:hAnsi="Times New Roman"/>
            <w:szCs w:val="30"/>
          </w:rPr>
          <w:t>PID</w:t>
        </w:r>
      </w:ins>
      <w:ins w:id="51" w:author="Kelvin Chow" w:date="2017-11-09T13:25:00Z">
        <w:r w:rsidR="001F67EE">
          <w:rPr>
            <w:rFonts w:ascii="Times New Roman" w:hAnsi="Times New Roman"/>
            <w:szCs w:val="30"/>
          </w:rPr>
          <w:t>)</w:t>
        </w:r>
      </w:ins>
      <w:ins w:id="52" w:author="Kelvin Chow" w:date="2017-11-07T10:23:00Z">
        <w:r w:rsidR="00A13A6A">
          <w:rPr>
            <w:rFonts w:ascii="Times New Roman" w:hAnsi="Times New Roman"/>
            <w:szCs w:val="30"/>
          </w:rPr>
          <w:t xml:space="preserve"> feedback</w:t>
        </w:r>
      </w:ins>
      <w:ins w:id="53" w:author="Kelvin Chow" w:date="2017-11-07T10:22:00Z">
        <w:r w:rsidR="00A13A6A">
          <w:rPr>
            <w:rFonts w:ascii="Times New Roman" w:hAnsi="Times New Roman"/>
            <w:szCs w:val="30"/>
          </w:rPr>
          <w:t xml:space="preserve"> controller</w:t>
        </w:r>
      </w:ins>
      <w:ins w:id="54" w:author="Kelvin Chow" w:date="2017-11-07T10:23:00Z">
        <w:r w:rsidR="00A13A6A">
          <w:rPr>
            <w:rFonts w:ascii="Times New Roman" w:hAnsi="Times New Roman"/>
            <w:szCs w:val="30"/>
          </w:rPr>
          <w:t>,</w:t>
        </w:r>
      </w:ins>
      <w:ins w:id="55" w:author="Kelvin Chow" w:date="2017-11-07T10:22:00Z">
        <w:r w:rsidR="00A13A6A">
          <w:rPr>
            <w:rFonts w:ascii="Times New Roman" w:hAnsi="Times New Roman"/>
            <w:szCs w:val="30"/>
          </w:rPr>
          <w:t xml:space="preserve"> </w:t>
        </w:r>
      </w:ins>
      <w:ins w:id="56" w:author="Sina Hadipour-Lakmehsari" w:date="2017-11-05T15:24:00Z">
        <w:del w:id="57" w:author="Kelvin Chow" w:date="2017-11-06T14:10:00Z">
          <w:r w:rsidR="007860DC" w:rsidDel="00E71072">
            <w:rPr>
              <w:rFonts w:ascii="Times New Roman" w:hAnsi="Times New Roman"/>
              <w:szCs w:val="30"/>
            </w:rPr>
            <w:delText>.</w:delText>
          </w:r>
        </w:del>
        <w:del w:id="58" w:author="Kelvin Chow" w:date="2017-11-06T14:11:00Z">
          <w:r w:rsidR="007860DC" w:rsidDel="00E71072">
            <w:rPr>
              <w:rFonts w:ascii="Times New Roman" w:hAnsi="Times New Roman"/>
              <w:szCs w:val="30"/>
            </w:rPr>
            <w:delText xml:space="preserve"> </w:delText>
          </w:r>
        </w:del>
      </w:ins>
      <w:del w:id="59" w:author="Kelvin Chow" w:date="2017-11-07T10:22:00Z">
        <w:r w:rsidDel="00A13A6A">
          <w:rPr>
            <w:rFonts w:ascii="Times New Roman" w:hAnsi="Times New Roman"/>
            <w:szCs w:val="30"/>
          </w:rPr>
          <w:delText xml:space="preserve">, </w:delText>
        </w:r>
      </w:del>
      <w:commentRangeStart w:id="60"/>
      <w:commentRangeStart w:id="61"/>
      <w:commentRangeStart w:id="62"/>
      <w:commentRangeStart w:id="63"/>
      <w:ins w:id="64" w:author="Sina Hadipour-Lakmehsari" w:date="2017-11-05T15:24:00Z">
        <w:del w:id="65" w:author="Kelvin Chow" w:date="2017-11-06T14:11:00Z">
          <w:r w:rsidR="007860DC" w:rsidDel="00E71072">
            <w:rPr>
              <w:rFonts w:ascii="Times New Roman" w:hAnsi="Times New Roman"/>
              <w:szCs w:val="30"/>
            </w:rPr>
            <w:delText xml:space="preserve">The </w:delText>
          </w:r>
        </w:del>
      </w:ins>
      <w:del w:id="66" w:author="Kelvin Chow" w:date="2017-11-06T14:11:00Z">
        <w:r w:rsidDel="00E71072">
          <w:rPr>
            <w:rFonts w:ascii="Times New Roman" w:hAnsi="Times New Roman"/>
            <w:szCs w:val="30"/>
          </w:rPr>
          <w:delText xml:space="preserve">whose intensity </w:delText>
        </w:r>
      </w:del>
      <w:ins w:id="67" w:author="Sina Hadipour-Lakmehsari" w:date="2017-11-05T15:24:00Z">
        <w:del w:id="68" w:author="Kelvin Chow" w:date="2017-11-06T14:11:00Z">
          <w:r w:rsidR="007860DC" w:rsidDel="00E71072">
            <w:rPr>
              <w:rFonts w:ascii="Times New Roman" w:hAnsi="Times New Roman"/>
              <w:szCs w:val="30"/>
            </w:rPr>
            <w:delText xml:space="preserve">of the stimulation </w:delText>
          </w:r>
        </w:del>
      </w:ins>
      <w:del w:id="69" w:author="Kelvin Chow" w:date="2017-11-06T14:11:00Z">
        <w:r w:rsidDel="00E71072">
          <w:rPr>
            <w:rFonts w:ascii="Times New Roman" w:hAnsi="Times New Roman"/>
            <w:szCs w:val="30"/>
          </w:rPr>
          <w:delText>was modulated according to</w:delText>
        </w:r>
      </w:del>
      <w:ins w:id="70" w:author="Sina Hadipour-Lakmehsari" w:date="2017-11-05T15:25:00Z">
        <w:del w:id="71" w:author="Kelvin Chow" w:date="2017-11-06T14:11:00Z">
          <w:r w:rsidR="007860DC" w:rsidDel="00E71072">
            <w:rPr>
              <w:rFonts w:ascii="Times New Roman" w:hAnsi="Times New Roman"/>
              <w:szCs w:val="30"/>
            </w:rPr>
            <w:delText>dependent on the participant’s</w:delText>
          </w:r>
        </w:del>
      </w:ins>
      <w:del w:id="72" w:author="Kelvin Chow" w:date="2017-11-06T14:11:00Z">
        <w:r w:rsidDel="00E71072">
          <w:rPr>
            <w:rFonts w:ascii="Times New Roman" w:hAnsi="Times New Roman"/>
            <w:szCs w:val="30"/>
          </w:rPr>
          <w:delText xml:space="preserve"> </w:delText>
        </w:r>
      </w:del>
      <w:del w:id="73" w:author="Kelvin Chow" w:date="2017-11-07T10:22:00Z">
        <w:r w:rsidDel="00A13A6A">
          <w:rPr>
            <w:rFonts w:ascii="Times New Roman" w:hAnsi="Times New Roman"/>
            <w:szCs w:val="30"/>
          </w:rPr>
          <w:delText>his/her</w:delText>
        </w:r>
      </w:del>
      <w:del w:id="74" w:author="Kelvin Chow" w:date="2017-11-06T14:11:00Z">
        <w:r w:rsidDel="00E71072">
          <w:rPr>
            <w:rFonts w:ascii="Times New Roman" w:hAnsi="Times New Roman"/>
            <w:szCs w:val="30"/>
          </w:rPr>
          <w:delText xml:space="preserve"> </w:delText>
        </w:r>
      </w:del>
      <w:del w:id="75" w:author="Kelvin Chow" w:date="2017-11-07T10:22:00Z">
        <w:r w:rsidDel="00A13A6A">
          <w:rPr>
            <w:rFonts w:ascii="Times New Roman" w:hAnsi="Times New Roman"/>
            <w:szCs w:val="30"/>
          </w:rPr>
          <w:delText xml:space="preserve">movement patterns by a controller </w:delText>
        </w:r>
      </w:del>
      <w:r>
        <w:rPr>
          <w:rFonts w:ascii="Times New Roman" w:hAnsi="Times New Roman"/>
          <w:szCs w:val="30"/>
        </w:rPr>
        <w:t>mimicking the physiological control system for standing</w:t>
      </w:r>
      <w:ins w:id="76" w:author="Kelvin Chow" w:date="2017-11-09T13:40:00Z">
        <w:r w:rsidR="009E13A6">
          <w:rPr>
            <w:rFonts w:ascii="Times New Roman" w:hAnsi="Times New Roman"/>
            <w:szCs w:val="30"/>
          </w:rPr>
          <w:t xml:space="preserve"> </w:t>
        </w:r>
      </w:ins>
      <w:ins w:id="77" w:author="Kelvin Tsz Ho Chow" w:date="2017-11-09T13:48:00Z">
        <w:r w:rsidR="008F303E">
          <w:rPr>
            <w:rFonts w:ascii="Times New Roman" w:hAnsi="Times New Roman"/>
            <w:szCs w:val="30"/>
          </w:rPr>
          <w:t>(</w:t>
        </w:r>
      </w:ins>
      <w:ins w:id="78" w:author="Kelvin Chow" w:date="2017-11-09T13:40:00Z">
        <w:del w:id="79" w:author="Kelvin Tsz Ho Chow" w:date="2017-11-09T13:48:00Z">
          <w:r w:rsidR="009E13A6" w:rsidDel="008F303E">
            <w:rPr>
              <w:rFonts w:ascii="Times New Roman" w:hAnsi="Times New Roman"/>
              <w:szCs w:val="30"/>
            </w:rPr>
            <w:delText>[</w:delText>
          </w:r>
        </w:del>
        <w:r w:rsidR="009E13A6">
          <w:rPr>
            <w:rFonts w:ascii="Times New Roman" w:hAnsi="Times New Roman"/>
            <w:szCs w:val="30"/>
          </w:rPr>
          <w:t>9,10</w:t>
        </w:r>
      </w:ins>
      <w:ins w:id="80" w:author="Kelvin Chow" w:date="2017-11-09T13:41:00Z">
        <w:del w:id="81" w:author="Kelvin Tsz Ho Chow" w:date="2017-11-09T13:48:00Z">
          <w:r w:rsidR="009E13A6" w:rsidDel="008F303E">
            <w:rPr>
              <w:rFonts w:ascii="Times New Roman" w:hAnsi="Times New Roman"/>
              <w:szCs w:val="30"/>
            </w:rPr>
            <w:delText>]</w:delText>
          </w:r>
        </w:del>
      </w:ins>
      <w:ins w:id="82" w:author="Kelvin Tsz Ho Chow" w:date="2017-11-09T13:48:00Z">
        <w:r w:rsidR="008F303E">
          <w:rPr>
            <w:rFonts w:ascii="Times New Roman" w:hAnsi="Times New Roman"/>
            <w:szCs w:val="30"/>
          </w:rPr>
          <w:t>)</w:t>
        </w:r>
      </w:ins>
      <w:r>
        <w:rPr>
          <w:rFonts w:ascii="Times New Roman" w:hAnsi="Times New Roman"/>
          <w:szCs w:val="30"/>
        </w:rPr>
        <w:t>.</w:t>
      </w:r>
      <w:commentRangeEnd w:id="60"/>
      <w:r w:rsidR="007860DC">
        <w:rPr>
          <w:rStyle w:val="CommentReference"/>
        </w:rPr>
        <w:commentReference w:id="60"/>
      </w:r>
      <w:commentRangeEnd w:id="61"/>
      <w:r w:rsidR="00533042">
        <w:rPr>
          <w:rStyle w:val="CommentReference"/>
        </w:rPr>
        <w:commentReference w:id="61"/>
      </w:r>
      <w:commentRangeEnd w:id="62"/>
      <w:r w:rsidR="00041238">
        <w:rPr>
          <w:rStyle w:val="CommentReference"/>
        </w:rPr>
        <w:commentReference w:id="62"/>
      </w:r>
      <w:commentRangeEnd w:id="63"/>
      <w:r w:rsidR="00C5435E">
        <w:rPr>
          <w:rStyle w:val="CommentReference"/>
        </w:rPr>
        <w:commentReference w:id="63"/>
      </w:r>
    </w:p>
    <w:p w14:paraId="65AAC7FA" w14:textId="452CF8C0" w:rsidR="00E723F0" w:rsidRDefault="00E723F0" w:rsidP="00E723F0">
      <w:pPr>
        <w:autoSpaceDE w:val="0"/>
        <w:autoSpaceDN w:val="0"/>
        <w:adjustRightInd w:val="0"/>
        <w:spacing w:after="240"/>
        <w:rPr>
          <w:rFonts w:ascii="Times New Roman" w:hAnsi="Times New Roman"/>
          <w:szCs w:val="30"/>
        </w:rPr>
      </w:pPr>
      <w:r>
        <w:rPr>
          <w:rFonts w:ascii="Times New Roman" w:hAnsi="Times New Roman"/>
          <w:szCs w:val="30"/>
        </w:rPr>
        <w:t xml:space="preserve">In this study, we tested the </w:t>
      </w:r>
      <w:del w:id="83" w:author="Sina Hadipour-Lakmehsari" w:date="2017-11-05T15:29:00Z">
        <w:r w:rsidDel="00262059">
          <w:rPr>
            <w:rFonts w:ascii="Times New Roman" w:hAnsi="Times New Roman"/>
            <w:szCs w:val="30"/>
          </w:rPr>
          <w:delText xml:space="preserve">usability </w:delText>
        </w:r>
      </w:del>
      <w:ins w:id="84" w:author="Sina Hadipour-Lakmehsari" w:date="2017-11-05T15:29:00Z">
        <w:r w:rsidR="00262059">
          <w:rPr>
            <w:rFonts w:ascii="Times New Roman" w:hAnsi="Times New Roman"/>
            <w:szCs w:val="30"/>
          </w:rPr>
          <w:t xml:space="preserve">practicality </w:t>
        </w:r>
      </w:ins>
      <w:r>
        <w:rPr>
          <w:rFonts w:ascii="Times New Roman" w:hAnsi="Times New Roman"/>
          <w:szCs w:val="30"/>
        </w:rPr>
        <w:t>of</w:t>
      </w:r>
      <w:ins w:id="85" w:author="Sina Hadipour-Lakmehsari" w:date="2017-11-05T15:43:00Z">
        <w:r w:rsidR="00662639">
          <w:rPr>
            <w:rFonts w:ascii="Times New Roman" w:hAnsi="Times New Roman"/>
            <w:szCs w:val="30"/>
          </w:rPr>
          <w:t xml:space="preserve"> our</w:t>
        </w:r>
      </w:ins>
      <w:r>
        <w:rPr>
          <w:rFonts w:ascii="Times New Roman" w:hAnsi="Times New Roman"/>
          <w:szCs w:val="30"/>
        </w:rPr>
        <w:t xml:space="preserve"> </w:t>
      </w:r>
      <w:del w:id="86" w:author="Sina Hadipour-Lakmehsari" w:date="2017-11-05T15:29:00Z">
        <w:r w:rsidDel="00262059">
          <w:rPr>
            <w:rFonts w:ascii="Times New Roman" w:hAnsi="Times New Roman"/>
            <w:szCs w:val="30"/>
          </w:rPr>
          <w:delText xml:space="preserve">the </w:delText>
        </w:r>
      </w:del>
      <w:r>
        <w:rPr>
          <w:rFonts w:ascii="Times New Roman" w:hAnsi="Times New Roman"/>
          <w:szCs w:val="30"/>
        </w:rPr>
        <w:t xml:space="preserve">VFT games with </w:t>
      </w:r>
      <w:del w:id="87" w:author="Sina Hadipour-Lakmehsari" w:date="2017-11-05T15:29:00Z">
        <w:r w:rsidDel="00262059">
          <w:rPr>
            <w:rFonts w:ascii="Times New Roman" w:hAnsi="Times New Roman"/>
            <w:szCs w:val="30"/>
          </w:rPr>
          <w:delText xml:space="preserve">10 </w:delText>
        </w:r>
      </w:del>
      <w:ins w:id="88" w:author="Sina Hadipour-Lakmehsari" w:date="2017-11-05T15:29:00Z">
        <w:del w:id="89" w:author="Kelvin Chow" w:date="2017-11-06T14:24:00Z">
          <w:r w:rsidR="00262059" w:rsidDel="00F24E59">
            <w:rPr>
              <w:rFonts w:ascii="Times New Roman" w:hAnsi="Times New Roman"/>
              <w:szCs w:val="30"/>
            </w:rPr>
            <w:delText>ten</w:delText>
          </w:r>
        </w:del>
      </w:ins>
      <w:ins w:id="90" w:author="Kelvin Chow" w:date="2017-11-06T14:24:00Z">
        <w:r w:rsidR="00F24E59">
          <w:rPr>
            <w:rFonts w:ascii="Times New Roman" w:hAnsi="Times New Roman"/>
            <w:szCs w:val="30"/>
          </w:rPr>
          <w:t>seven</w:t>
        </w:r>
      </w:ins>
      <w:ins w:id="91" w:author="Sina Hadipour-Lakmehsari" w:date="2017-11-05T15:29:00Z">
        <w:r w:rsidR="00262059">
          <w:rPr>
            <w:rFonts w:ascii="Times New Roman" w:hAnsi="Times New Roman"/>
            <w:szCs w:val="30"/>
          </w:rPr>
          <w:t xml:space="preserve"> </w:t>
        </w:r>
      </w:ins>
      <w:r>
        <w:rPr>
          <w:rFonts w:ascii="Times New Roman" w:hAnsi="Times New Roman"/>
          <w:szCs w:val="30"/>
        </w:rPr>
        <w:t>able-bodied participants (age 19-24 years).</w:t>
      </w:r>
      <w:ins w:id="92" w:author="Kelvin Chow" w:date="2017-11-06T14:20:00Z">
        <w:r w:rsidR="00F24E59" w:rsidRPr="00F24E59">
          <w:rPr>
            <w:rFonts w:ascii="Times New Roman" w:hAnsi="Times New Roman"/>
            <w:szCs w:val="30"/>
          </w:rPr>
          <w:t xml:space="preserve"> </w:t>
        </w:r>
        <w:r w:rsidR="00F24E59">
          <w:rPr>
            <w:rFonts w:ascii="Times New Roman" w:hAnsi="Times New Roman"/>
            <w:szCs w:val="30"/>
          </w:rPr>
          <w:t xml:space="preserve"> Each participant </w:t>
        </w:r>
      </w:ins>
      <w:ins w:id="93" w:author="Kelvin Chow" w:date="2017-11-07T10:14:00Z">
        <w:r w:rsidR="007309A3">
          <w:rPr>
            <w:rFonts w:ascii="Times New Roman" w:hAnsi="Times New Roman"/>
            <w:szCs w:val="30"/>
          </w:rPr>
          <w:t>performed</w:t>
        </w:r>
      </w:ins>
      <w:ins w:id="94" w:author="Kelvin Chow" w:date="2017-11-06T14:20:00Z">
        <w:r w:rsidR="00F24E59">
          <w:rPr>
            <w:rFonts w:ascii="Times New Roman" w:hAnsi="Times New Roman"/>
            <w:szCs w:val="30"/>
          </w:rPr>
          <w:t xml:space="preserve"> a balance assessment before </w:t>
        </w:r>
      </w:ins>
      <w:ins w:id="95" w:author="Kelvin Chow" w:date="2017-11-07T10:14:00Z">
        <w:r w:rsidR="007309A3">
          <w:rPr>
            <w:rFonts w:ascii="Times New Roman" w:hAnsi="Times New Roman"/>
            <w:szCs w:val="30"/>
          </w:rPr>
          <w:t>playing the</w:t>
        </w:r>
      </w:ins>
      <w:ins w:id="96" w:author="Kelvin Chow" w:date="2017-11-06T14:20:00Z">
        <w:r w:rsidR="00F24E59">
          <w:rPr>
            <w:rFonts w:ascii="Times New Roman" w:hAnsi="Times New Roman"/>
            <w:szCs w:val="30"/>
          </w:rPr>
          <w:t xml:space="preserve"> VFT games </w:t>
        </w:r>
      </w:ins>
      <w:ins w:id="97" w:author="Kelvin Chow" w:date="2017-11-07T10:14:00Z">
        <w:r w:rsidR="007309A3">
          <w:rPr>
            <w:rFonts w:ascii="Times New Roman" w:hAnsi="Times New Roman"/>
            <w:szCs w:val="30"/>
          </w:rPr>
          <w:t>to determine their balance ability</w:t>
        </w:r>
      </w:ins>
      <w:ins w:id="98" w:author="Kelvin Chow" w:date="2017-11-06T14:20:00Z">
        <w:r w:rsidR="00F24E59">
          <w:rPr>
            <w:rFonts w:ascii="Times New Roman" w:hAnsi="Times New Roman"/>
            <w:szCs w:val="30"/>
          </w:rPr>
          <w:t xml:space="preserve">.  </w:t>
        </w:r>
      </w:ins>
      <w:del w:id="99" w:author="Kelvin Chow" w:date="2017-11-06T14:20:00Z">
        <w:r w:rsidDel="00F24E59">
          <w:rPr>
            <w:rFonts w:ascii="Times New Roman" w:hAnsi="Times New Roman"/>
            <w:szCs w:val="30"/>
          </w:rPr>
          <w:delText xml:space="preserve">  </w:delText>
        </w:r>
      </w:del>
      <w:del w:id="100" w:author="Sina Hadipour-Lakmehsari" w:date="2017-11-05T15:30:00Z">
        <w:r w:rsidDel="00262059">
          <w:rPr>
            <w:rFonts w:ascii="Times New Roman" w:hAnsi="Times New Roman"/>
            <w:szCs w:val="30"/>
          </w:rPr>
          <w:delText>We focused on the development of</w:delText>
        </w:r>
      </w:del>
      <w:ins w:id="101" w:author="Sina Hadipour-Lakmehsari" w:date="2017-11-05T15:30:00Z">
        <w:r w:rsidR="00262059">
          <w:rPr>
            <w:rFonts w:ascii="Times New Roman" w:hAnsi="Times New Roman"/>
            <w:szCs w:val="30"/>
          </w:rPr>
          <w:t xml:space="preserve">Our focus was on developing </w:t>
        </w:r>
        <w:del w:id="102" w:author="Kelvin Chow" w:date="2017-11-06T14:21:00Z">
          <w:r w:rsidR="00262059" w:rsidDel="00F24E59">
            <w:rPr>
              <w:rFonts w:ascii="Times New Roman" w:hAnsi="Times New Roman"/>
              <w:szCs w:val="30"/>
            </w:rPr>
            <w:delText>the</w:delText>
          </w:r>
        </w:del>
      </w:ins>
      <w:ins w:id="103" w:author="Kelvin Chow" w:date="2017-11-06T14:21:00Z">
        <w:r w:rsidR="00F24E59">
          <w:rPr>
            <w:rFonts w:ascii="Times New Roman" w:hAnsi="Times New Roman"/>
            <w:szCs w:val="30"/>
          </w:rPr>
          <w:t>effective</w:t>
        </w:r>
      </w:ins>
      <w:r>
        <w:rPr>
          <w:rFonts w:ascii="Times New Roman" w:hAnsi="Times New Roman"/>
          <w:szCs w:val="30"/>
        </w:rPr>
        <w:t xml:space="preserve"> VFT games and assessed each participant’s balance ability </w:t>
      </w:r>
      <w:del w:id="104" w:author="Kelvin Chow" w:date="2017-11-06T14:21:00Z">
        <w:r w:rsidDel="00F24E59">
          <w:rPr>
            <w:rFonts w:ascii="Times New Roman" w:hAnsi="Times New Roman"/>
            <w:szCs w:val="30"/>
          </w:rPr>
          <w:delText>by comparing</w:delText>
        </w:r>
      </w:del>
      <w:ins w:id="105" w:author="Kelvin Chow" w:date="2017-11-06T14:21:00Z">
        <w:r w:rsidR="00F24E59">
          <w:rPr>
            <w:rFonts w:ascii="Times New Roman" w:hAnsi="Times New Roman"/>
            <w:szCs w:val="30"/>
          </w:rPr>
          <w:t>against</w:t>
        </w:r>
      </w:ins>
      <w:r>
        <w:rPr>
          <w:rFonts w:ascii="Times New Roman" w:hAnsi="Times New Roman"/>
          <w:szCs w:val="30"/>
        </w:rPr>
        <w:t xml:space="preserve"> their </w:t>
      </w:r>
      <w:ins w:id="106" w:author="Sina Hadipour-Lakmehsari" w:date="2017-11-05T15:30:00Z">
        <w:r w:rsidR="00262059">
          <w:rPr>
            <w:rFonts w:ascii="Times New Roman" w:hAnsi="Times New Roman"/>
            <w:szCs w:val="30"/>
          </w:rPr>
          <w:t xml:space="preserve">VFT </w:t>
        </w:r>
      </w:ins>
      <w:r>
        <w:rPr>
          <w:rFonts w:ascii="Times New Roman" w:hAnsi="Times New Roman"/>
          <w:szCs w:val="30"/>
        </w:rPr>
        <w:t>game scores</w:t>
      </w:r>
      <w:del w:id="107" w:author="Sina Hadipour-Lakmehsari" w:date="2017-11-05T15:30:00Z">
        <w:r w:rsidDel="00262059">
          <w:rPr>
            <w:rFonts w:ascii="Times New Roman" w:hAnsi="Times New Roman"/>
            <w:szCs w:val="30"/>
          </w:rPr>
          <w:delText xml:space="preserve"> from VFT</w:delText>
        </w:r>
      </w:del>
      <w:r>
        <w:rPr>
          <w:rFonts w:ascii="Times New Roman" w:hAnsi="Times New Roman"/>
          <w:szCs w:val="30"/>
        </w:rPr>
        <w:t>.</w:t>
      </w:r>
      <w:ins w:id="108" w:author="Kelvin Chow" w:date="2017-11-06T14:19:00Z">
        <w:r w:rsidR="00F24E59">
          <w:rPr>
            <w:rFonts w:ascii="Times New Roman" w:hAnsi="Times New Roman"/>
            <w:szCs w:val="30"/>
          </w:rPr>
          <w:t xml:space="preserve">  </w:t>
        </w:r>
      </w:ins>
      <w:del w:id="109" w:author="Kelvin Chow" w:date="2017-11-06T14:20:00Z">
        <w:r w:rsidDel="00F24E59">
          <w:rPr>
            <w:rFonts w:ascii="Times New Roman" w:hAnsi="Times New Roman"/>
            <w:szCs w:val="30"/>
          </w:rPr>
          <w:delText xml:space="preserve">  </w:delText>
        </w:r>
      </w:del>
      <w:commentRangeStart w:id="110"/>
      <w:r>
        <w:rPr>
          <w:rFonts w:ascii="Times New Roman" w:hAnsi="Times New Roman"/>
          <w:szCs w:val="30"/>
        </w:rPr>
        <w:t xml:space="preserve">Three out of four </w:t>
      </w:r>
      <w:commentRangeEnd w:id="110"/>
      <w:r w:rsidR="00662639">
        <w:rPr>
          <w:rStyle w:val="CommentReference"/>
        </w:rPr>
        <w:commentReference w:id="110"/>
      </w:r>
      <w:r>
        <w:rPr>
          <w:rFonts w:ascii="Times New Roman" w:hAnsi="Times New Roman"/>
          <w:szCs w:val="30"/>
        </w:rPr>
        <w:t xml:space="preserve">games showed a significant </w:t>
      </w:r>
      <w:ins w:id="111" w:author="Sina Hadipour-Lakmehsari" w:date="2017-11-05T15:33:00Z">
        <w:del w:id="112" w:author="Kelvin Chow" w:date="2017-11-07T10:16:00Z">
          <w:r w:rsidR="00262059" w:rsidDel="007309A3">
            <w:rPr>
              <w:rFonts w:ascii="Times New Roman" w:hAnsi="Times New Roman"/>
              <w:szCs w:val="30"/>
            </w:rPr>
            <w:delText>positive</w:delText>
          </w:r>
        </w:del>
      </w:ins>
      <w:ins w:id="113" w:author="Kelvin Chow" w:date="2017-11-07T10:16:00Z">
        <w:r w:rsidR="007309A3">
          <w:rPr>
            <w:rFonts w:ascii="Times New Roman" w:hAnsi="Times New Roman"/>
            <w:szCs w:val="30"/>
          </w:rPr>
          <w:t>bivariate</w:t>
        </w:r>
      </w:ins>
      <w:ins w:id="114" w:author="Sina Hadipour-Lakmehsari" w:date="2017-11-05T15:33:00Z">
        <w:r w:rsidR="00262059">
          <w:rPr>
            <w:rFonts w:ascii="Times New Roman" w:hAnsi="Times New Roman"/>
            <w:szCs w:val="30"/>
          </w:rPr>
          <w:t xml:space="preserve"> </w:t>
        </w:r>
      </w:ins>
      <w:r>
        <w:rPr>
          <w:rFonts w:ascii="Times New Roman" w:hAnsi="Times New Roman"/>
          <w:szCs w:val="30"/>
        </w:rPr>
        <w:t xml:space="preserve">correlation between </w:t>
      </w:r>
      <w:commentRangeStart w:id="115"/>
      <w:r>
        <w:rPr>
          <w:rFonts w:ascii="Times New Roman" w:hAnsi="Times New Roman"/>
          <w:szCs w:val="30"/>
        </w:rPr>
        <w:t xml:space="preserve">balance ability </w:t>
      </w:r>
      <w:commentRangeEnd w:id="115"/>
      <w:r w:rsidR="00262059">
        <w:rPr>
          <w:rStyle w:val="CommentReference"/>
        </w:rPr>
        <w:commentReference w:id="115"/>
      </w:r>
      <w:r>
        <w:rPr>
          <w:rFonts w:ascii="Times New Roman" w:hAnsi="Times New Roman"/>
          <w:szCs w:val="30"/>
        </w:rPr>
        <w:t>and VFT scores</w:t>
      </w:r>
      <w:ins w:id="116" w:author="Kelvin Chow" w:date="2017-11-06T14:24:00Z">
        <w:r w:rsidR="00F24E59">
          <w:rPr>
            <w:rFonts w:ascii="Times New Roman" w:hAnsi="Times New Roman"/>
            <w:szCs w:val="30"/>
          </w:rPr>
          <w:t xml:space="preserve"> (r &gt; 0.754 for n=7)</w:t>
        </w:r>
      </w:ins>
      <w:r>
        <w:rPr>
          <w:rFonts w:ascii="Times New Roman" w:hAnsi="Times New Roman"/>
          <w:szCs w:val="30"/>
        </w:rPr>
        <w:t xml:space="preserve">, indicating the </w:t>
      </w:r>
      <w:del w:id="117" w:author="Sina Hadipour-Lakmehsari" w:date="2017-11-05T15:35:00Z">
        <w:r w:rsidDel="00262059">
          <w:rPr>
            <w:rFonts w:ascii="Times New Roman" w:hAnsi="Times New Roman"/>
            <w:szCs w:val="30"/>
          </w:rPr>
          <w:delText>difficulty of</w:delText>
        </w:r>
      </w:del>
      <w:del w:id="118" w:author="Sina Hadipour-Lakmehsari" w:date="2017-11-05T15:36:00Z">
        <w:r w:rsidDel="00262059">
          <w:rPr>
            <w:rFonts w:ascii="Times New Roman" w:hAnsi="Times New Roman"/>
            <w:szCs w:val="30"/>
          </w:rPr>
          <w:delText xml:space="preserve"> the </w:delText>
        </w:r>
      </w:del>
      <w:r>
        <w:rPr>
          <w:rFonts w:ascii="Times New Roman" w:hAnsi="Times New Roman"/>
          <w:szCs w:val="30"/>
        </w:rPr>
        <w:t>games w</w:t>
      </w:r>
      <w:ins w:id="119" w:author="Sina Hadipour-Lakmehsari" w:date="2017-11-05T15:36:00Z">
        <w:r w:rsidR="00262059">
          <w:rPr>
            <w:rFonts w:ascii="Times New Roman" w:hAnsi="Times New Roman"/>
            <w:szCs w:val="30"/>
          </w:rPr>
          <w:t>ere</w:t>
        </w:r>
      </w:ins>
      <w:del w:id="120" w:author="Sina Hadipour-Lakmehsari" w:date="2017-11-05T15:36:00Z">
        <w:r w:rsidDel="00262059">
          <w:rPr>
            <w:rFonts w:ascii="Times New Roman" w:hAnsi="Times New Roman"/>
            <w:szCs w:val="30"/>
          </w:rPr>
          <w:delText>as</w:delText>
        </w:r>
      </w:del>
      <w:r>
        <w:rPr>
          <w:rFonts w:ascii="Times New Roman" w:hAnsi="Times New Roman"/>
          <w:szCs w:val="30"/>
        </w:rPr>
        <w:t xml:space="preserve"> appropriately designed.  </w:t>
      </w:r>
      <w:commentRangeStart w:id="121"/>
      <w:r>
        <w:rPr>
          <w:rFonts w:ascii="Times New Roman" w:hAnsi="Times New Roman"/>
          <w:szCs w:val="30"/>
        </w:rPr>
        <w:t>The</w:t>
      </w:r>
      <w:ins w:id="122" w:author="Kelvin Chow" w:date="2017-11-06T14:29:00Z">
        <w:r w:rsidR="000013DE">
          <w:rPr>
            <w:rFonts w:ascii="Times New Roman" w:hAnsi="Times New Roman"/>
            <w:szCs w:val="30"/>
          </w:rPr>
          <w:t xml:space="preserve"> validity of the</w:t>
        </w:r>
      </w:ins>
      <w:r>
        <w:rPr>
          <w:rFonts w:ascii="Times New Roman" w:hAnsi="Times New Roman"/>
          <w:szCs w:val="30"/>
        </w:rPr>
        <w:t xml:space="preserve"> FES controller was </w:t>
      </w:r>
      <w:del w:id="123" w:author="Kelvin Chow" w:date="2017-11-06T14:29:00Z">
        <w:r w:rsidDel="000013DE">
          <w:rPr>
            <w:rFonts w:ascii="Times New Roman" w:hAnsi="Times New Roman"/>
            <w:szCs w:val="30"/>
          </w:rPr>
          <w:delText xml:space="preserve">tested </w:delText>
        </w:r>
      </w:del>
      <w:ins w:id="124" w:author="Kelvin Chow" w:date="2017-11-06T14:29:00Z">
        <w:r w:rsidR="000013DE">
          <w:rPr>
            <w:rFonts w:ascii="Times New Roman" w:hAnsi="Times New Roman"/>
            <w:szCs w:val="30"/>
          </w:rPr>
          <w:t xml:space="preserve">demonstrated </w:t>
        </w:r>
      </w:ins>
      <w:r>
        <w:rPr>
          <w:rFonts w:ascii="Times New Roman" w:hAnsi="Times New Roman"/>
          <w:szCs w:val="30"/>
        </w:rPr>
        <w:t>in another study</w:t>
      </w:r>
      <w:ins w:id="125" w:author="Kelvin Chow" w:date="2017-11-06T14:29:00Z">
        <w:r w:rsidR="000013DE">
          <w:rPr>
            <w:rFonts w:ascii="Times New Roman" w:hAnsi="Times New Roman"/>
            <w:szCs w:val="30"/>
          </w:rPr>
          <w:t xml:space="preserve"> to be effective</w:t>
        </w:r>
      </w:ins>
      <w:r>
        <w:rPr>
          <w:rFonts w:ascii="Times New Roman" w:hAnsi="Times New Roman"/>
          <w:szCs w:val="30"/>
        </w:rPr>
        <w:t>.</w:t>
      </w:r>
      <w:commentRangeEnd w:id="121"/>
      <w:r w:rsidR="00262059">
        <w:rPr>
          <w:rStyle w:val="CommentReference"/>
        </w:rPr>
        <w:commentReference w:id="121"/>
      </w:r>
      <w:ins w:id="126" w:author="Kelvin Chow" w:date="2017-11-09T13:26:00Z">
        <w:r w:rsidR="001F67EE">
          <w:rPr>
            <w:rFonts w:ascii="Times New Roman" w:hAnsi="Times New Roman"/>
            <w:szCs w:val="30"/>
          </w:rPr>
          <w:t xml:space="preserve">  The parameters of the</w:t>
        </w:r>
      </w:ins>
      <w:ins w:id="127" w:author="Kelvin Chow" w:date="2017-11-09T13:31:00Z">
        <w:r w:rsidR="001F67EE">
          <w:rPr>
            <w:rFonts w:ascii="Times New Roman" w:hAnsi="Times New Roman"/>
            <w:szCs w:val="30"/>
          </w:rPr>
          <w:t xml:space="preserve"> </w:t>
        </w:r>
      </w:ins>
      <w:ins w:id="128" w:author="Kelvin Chow" w:date="2017-11-09T13:26:00Z">
        <w:r w:rsidR="001F67EE">
          <w:rPr>
            <w:rFonts w:ascii="Times New Roman" w:hAnsi="Times New Roman"/>
            <w:szCs w:val="30"/>
          </w:rPr>
          <w:t xml:space="preserve">PID controller were </w:t>
        </w:r>
      </w:ins>
      <w:ins w:id="129" w:author="Kelvin Chow" w:date="2017-11-09T13:28:00Z">
        <w:r w:rsidR="001F67EE">
          <w:rPr>
            <w:rFonts w:ascii="Times New Roman" w:hAnsi="Times New Roman"/>
            <w:szCs w:val="30"/>
          </w:rPr>
          <w:t xml:space="preserve">optimized so that the </w:t>
        </w:r>
      </w:ins>
      <w:ins w:id="130" w:author="Kelvin Chow" w:date="2017-11-09T13:29:00Z">
        <w:r w:rsidR="001F67EE">
          <w:rPr>
            <w:rFonts w:ascii="Times New Roman" w:hAnsi="Times New Roman"/>
            <w:szCs w:val="30"/>
          </w:rPr>
          <w:t xml:space="preserve">stimulation intensity would match the natural muscle contraction of the plantarflexors and dorsiflexors, </w:t>
        </w:r>
      </w:ins>
      <w:ins w:id="131" w:author="Kelvin Chow" w:date="2017-11-09T13:30:00Z">
        <w:r w:rsidR="001F67EE">
          <w:rPr>
            <w:rFonts w:ascii="Times New Roman" w:hAnsi="Times New Roman"/>
            <w:szCs w:val="30"/>
          </w:rPr>
          <w:t>which</w:t>
        </w:r>
      </w:ins>
      <w:ins w:id="132" w:author="Kelvin Chow" w:date="2017-11-09T13:29:00Z">
        <w:r w:rsidR="001F67EE">
          <w:rPr>
            <w:rFonts w:ascii="Times New Roman" w:hAnsi="Times New Roman"/>
            <w:szCs w:val="30"/>
          </w:rPr>
          <w:t xml:space="preserve"> </w:t>
        </w:r>
      </w:ins>
      <w:ins w:id="133" w:author="Kelvin Chow" w:date="2017-11-09T13:30:00Z">
        <w:r w:rsidR="001F67EE">
          <w:rPr>
            <w:rFonts w:ascii="Times New Roman" w:hAnsi="Times New Roman"/>
            <w:szCs w:val="30"/>
          </w:rPr>
          <w:t>was acquire</w:t>
        </w:r>
      </w:ins>
      <w:ins w:id="134" w:author="Kelvin Chow" w:date="2017-11-09T13:32:00Z">
        <w:r w:rsidR="001F67EE">
          <w:rPr>
            <w:rFonts w:ascii="Times New Roman" w:hAnsi="Times New Roman"/>
            <w:szCs w:val="30"/>
          </w:rPr>
          <w:t>d</w:t>
        </w:r>
      </w:ins>
      <w:ins w:id="135" w:author="Kelvin Chow" w:date="2017-11-09T13:30:00Z">
        <w:r w:rsidR="001F67EE">
          <w:rPr>
            <w:rFonts w:ascii="Times New Roman" w:hAnsi="Times New Roman"/>
            <w:szCs w:val="30"/>
          </w:rPr>
          <w:t xml:space="preserve"> through</w:t>
        </w:r>
      </w:ins>
      <w:ins w:id="136" w:author="Kelvin Chow" w:date="2017-11-09T13:27:00Z">
        <w:r w:rsidR="001F67EE">
          <w:rPr>
            <w:rFonts w:ascii="Times New Roman" w:hAnsi="Times New Roman"/>
            <w:szCs w:val="30"/>
          </w:rPr>
          <w:t xml:space="preserve"> </w:t>
        </w:r>
      </w:ins>
      <w:ins w:id="137" w:author="Kelvin Chow" w:date="2017-11-09T13:28:00Z">
        <w:r w:rsidR="001F67EE">
          <w:rPr>
            <w:rFonts w:ascii="Times New Roman" w:hAnsi="Times New Roman"/>
            <w:szCs w:val="30"/>
          </w:rPr>
          <w:t>electromyography (</w:t>
        </w:r>
      </w:ins>
      <w:ins w:id="138" w:author="Kelvin Chow" w:date="2017-11-09T13:27:00Z">
        <w:r w:rsidR="001F67EE">
          <w:rPr>
            <w:rFonts w:ascii="Times New Roman" w:hAnsi="Times New Roman"/>
            <w:szCs w:val="30"/>
          </w:rPr>
          <w:t>EMG</w:t>
        </w:r>
      </w:ins>
      <w:ins w:id="139" w:author="Kelvin Chow" w:date="2017-11-09T13:28:00Z">
        <w:r w:rsidR="001F67EE">
          <w:rPr>
            <w:rFonts w:ascii="Times New Roman" w:hAnsi="Times New Roman"/>
            <w:szCs w:val="30"/>
          </w:rPr>
          <w:t>)</w:t>
        </w:r>
      </w:ins>
      <w:ins w:id="140" w:author="Kelvin Chow" w:date="2017-11-09T13:27:00Z">
        <w:r w:rsidR="001F67EE">
          <w:rPr>
            <w:rFonts w:ascii="Times New Roman" w:hAnsi="Times New Roman"/>
            <w:szCs w:val="30"/>
          </w:rPr>
          <w:t xml:space="preserve"> signals.</w:t>
        </w:r>
      </w:ins>
      <w:ins w:id="141" w:author="Kelvin Chow" w:date="2017-11-09T13:28:00Z">
        <w:r w:rsidR="001F67EE">
          <w:rPr>
            <w:rFonts w:ascii="Times New Roman" w:hAnsi="Times New Roman"/>
            <w:szCs w:val="30"/>
          </w:rPr>
          <w:t xml:space="preserve"> </w:t>
        </w:r>
      </w:ins>
    </w:p>
    <w:p w14:paraId="63C69E48" w14:textId="5708A476" w:rsidR="00E723F0" w:rsidRPr="00451E5A" w:rsidRDefault="00E723F0" w:rsidP="00E723F0">
      <w:pPr>
        <w:autoSpaceDE w:val="0"/>
        <w:autoSpaceDN w:val="0"/>
        <w:adjustRightInd w:val="0"/>
        <w:spacing w:after="240"/>
        <w:rPr>
          <w:rFonts w:ascii="Times New Roman" w:hAnsi="Times New Roman"/>
          <w:sz w:val="20"/>
        </w:rPr>
      </w:pPr>
      <w:r w:rsidRPr="00451E5A">
        <w:rPr>
          <w:rFonts w:ascii="Times New Roman" w:hAnsi="Times New Roman"/>
          <w:szCs w:val="30"/>
        </w:rPr>
        <w:t xml:space="preserve">It is expected that rehabilitation combining VFT with FES will improve static and dynamic balance stability </w:t>
      </w:r>
      <w:del w:id="142" w:author="Sina Hadipour-Lakmehsari" w:date="2017-11-05T15:36:00Z">
        <w:r w:rsidRPr="00451E5A" w:rsidDel="00262059">
          <w:rPr>
            <w:rFonts w:ascii="Times New Roman" w:hAnsi="Times New Roman"/>
            <w:szCs w:val="30"/>
          </w:rPr>
          <w:delText xml:space="preserve">more </w:delText>
        </w:r>
      </w:del>
      <w:ins w:id="143" w:author="Sina Hadipour-Lakmehsari" w:date="2017-11-05T15:36:00Z">
        <w:r w:rsidR="00262059">
          <w:rPr>
            <w:rFonts w:ascii="Times New Roman" w:hAnsi="Times New Roman"/>
            <w:szCs w:val="30"/>
          </w:rPr>
          <w:t>better</w:t>
        </w:r>
        <w:r w:rsidR="00262059" w:rsidRPr="00451E5A">
          <w:rPr>
            <w:rFonts w:ascii="Times New Roman" w:hAnsi="Times New Roman"/>
            <w:szCs w:val="30"/>
          </w:rPr>
          <w:t xml:space="preserve"> </w:t>
        </w:r>
      </w:ins>
      <w:r w:rsidRPr="00451E5A">
        <w:rPr>
          <w:rFonts w:ascii="Times New Roman" w:hAnsi="Times New Roman"/>
          <w:szCs w:val="30"/>
        </w:rPr>
        <w:t>than isolated therapy techniques.</w:t>
      </w:r>
      <w:ins w:id="144" w:author="Kelvin Chow" w:date="2017-11-06T14:30:00Z">
        <w:r w:rsidR="000013DE">
          <w:rPr>
            <w:rFonts w:ascii="Times New Roman" w:hAnsi="Times New Roman"/>
            <w:szCs w:val="30"/>
          </w:rPr>
          <w:t xml:space="preserve">  </w:t>
        </w:r>
      </w:ins>
      <w:ins w:id="145" w:author="Sina Hadipour-Lakmehsari" w:date="2017-11-07T13:45:00Z">
        <w:r w:rsidR="00456B45">
          <w:rPr>
            <w:rFonts w:ascii="Times New Roman" w:hAnsi="Times New Roman"/>
            <w:szCs w:val="30"/>
          </w:rPr>
          <w:t xml:space="preserve">Since this study has shown the validity of our VFT games, </w:t>
        </w:r>
      </w:ins>
      <w:ins w:id="146" w:author="Kelvin Chow" w:date="2017-11-06T14:30:00Z">
        <w:del w:id="147" w:author="Sina Hadipour-Lakmehsari" w:date="2017-11-07T13:44:00Z">
          <w:r w:rsidR="000013DE" w:rsidDel="00456B45">
            <w:rPr>
              <w:rFonts w:ascii="Times New Roman" w:hAnsi="Times New Roman"/>
              <w:szCs w:val="30"/>
            </w:rPr>
            <w:delText>Now that the</w:delText>
          </w:r>
        </w:del>
      </w:ins>
      <w:ins w:id="148" w:author="Sina Hadipour-Lakmehsari" w:date="2017-11-07T13:44:00Z">
        <w:r w:rsidR="00456B45">
          <w:rPr>
            <w:rFonts w:ascii="Times New Roman" w:hAnsi="Times New Roman"/>
            <w:szCs w:val="30"/>
          </w:rPr>
          <w:t>in the future, we</w:t>
        </w:r>
        <w:r w:rsidR="00456B45">
          <w:rPr>
            <w:rFonts w:ascii="Helvetica" w:eastAsia="Helvetica" w:hAnsi="Helvetica" w:cs="Helvetica"/>
            <w:szCs w:val="30"/>
          </w:rPr>
          <w:t>’</w:t>
        </w:r>
        <w:r w:rsidR="00456B45">
          <w:rPr>
            <w:rFonts w:ascii="Times New Roman" w:hAnsi="Times New Roman"/>
            <w:szCs w:val="30"/>
          </w:rPr>
          <w:t xml:space="preserve">d like to </w:t>
        </w:r>
      </w:ins>
      <w:ins w:id="149" w:author="Sina Hadipour-Lakmehsari" w:date="2017-11-07T13:45:00Z">
        <w:r w:rsidR="00456B45">
          <w:rPr>
            <w:rFonts w:ascii="Times New Roman" w:hAnsi="Times New Roman"/>
            <w:szCs w:val="30"/>
          </w:rPr>
          <w:t>integrate</w:t>
        </w:r>
      </w:ins>
      <w:ins w:id="150" w:author="Sina Hadipour-Lakmehsari" w:date="2017-11-07T13:44:00Z">
        <w:r w:rsidR="00456B45">
          <w:rPr>
            <w:rFonts w:ascii="Times New Roman" w:hAnsi="Times New Roman"/>
            <w:szCs w:val="30"/>
          </w:rPr>
          <w:t xml:space="preserve"> the</w:t>
        </w:r>
      </w:ins>
      <w:ins w:id="151" w:author="Kelvin Chow" w:date="2017-11-06T14:30:00Z">
        <w:r w:rsidR="000013DE">
          <w:rPr>
            <w:rFonts w:ascii="Times New Roman" w:hAnsi="Times New Roman"/>
            <w:szCs w:val="30"/>
          </w:rPr>
          <w:t xml:space="preserve"> VFT and FES </w:t>
        </w:r>
        <w:del w:id="152" w:author="Sina Hadipour-Lakmehsari" w:date="2017-11-07T13:45:00Z">
          <w:r w:rsidR="000013DE" w:rsidDel="00456B45">
            <w:rPr>
              <w:rFonts w:ascii="Times New Roman" w:hAnsi="Times New Roman"/>
              <w:szCs w:val="30"/>
            </w:rPr>
            <w:delText xml:space="preserve">system has been </w:delText>
          </w:r>
        </w:del>
      </w:ins>
      <w:ins w:id="153" w:author="Kelvin Chow" w:date="2017-11-06T14:32:00Z">
        <w:del w:id="154" w:author="Sina Hadipour-Lakmehsari" w:date="2017-11-07T13:45:00Z">
          <w:r w:rsidR="000013DE" w:rsidDel="00456B45">
            <w:rPr>
              <w:rFonts w:ascii="Times New Roman" w:hAnsi="Times New Roman"/>
              <w:szCs w:val="30"/>
            </w:rPr>
            <w:delText>validated</w:delText>
          </w:r>
        </w:del>
      </w:ins>
      <w:ins w:id="155" w:author="Kelvin Chow" w:date="2017-11-06T14:30:00Z">
        <w:del w:id="156" w:author="Sina Hadipour-Lakmehsari" w:date="2017-11-07T13:45:00Z">
          <w:r w:rsidR="000013DE" w:rsidDel="00456B45">
            <w:rPr>
              <w:rFonts w:ascii="Times New Roman" w:hAnsi="Times New Roman"/>
              <w:szCs w:val="30"/>
            </w:rPr>
            <w:delText xml:space="preserve">, the next step would be to integrate the two </w:delText>
          </w:r>
        </w:del>
        <w:r w:rsidR="000013DE">
          <w:rPr>
            <w:rFonts w:ascii="Times New Roman" w:hAnsi="Times New Roman"/>
            <w:szCs w:val="30"/>
          </w:rPr>
          <w:t>systems</w:t>
        </w:r>
      </w:ins>
      <w:ins w:id="157" w:author="Kelvin Chow" w:date="2017-11-06T14:31:00Z">
        <w:r w:rsidR="000013DE">
          <w:rPr>
            <w:rFonts w:ascii="Times New Roman" w:hAnsi="Times New Roman"/>
            <w:szCs w:val="30"/>
          </w:rPr>
          <w:t xml:space="preserve"> together</w:t>
        </w:r>
      </w:ins>
      <w:ins w:id="158" w:author="Kelvin Chow" w:date="2017-11-06T14:30:00Z">
        <w:r w:rsidR="000013DE">
          <w:rPr>
            <w:rFonts w:ascii="Times New Roman" w:hAnsi="Times New Roman"/>
            <w:szCs w:val="30"/>
          </w:rPr>
          <w:t xml:space="preserve"> and </w:t>
        </w:r>
      </w:ins>
      <w:ins w:id="159" w:author="Kelvin Chow" w:date="2017-11-06T14:31:00Z">
        <w:r w:rsidR="000013DE">
          <w:rPr>
            <w:rFonts w:ascii="Times New Roman" w:hAnsi="Times New Roman"/>
            <w:szCs w:val="30"/>
          </w:rPr>
          <w:t>run</w:t>
        </w:r>
      </w:ins>
      <w:ins w:id="160" w:author="Kelvin Chow" w:date="2017-11-06T14:30:00Z">
        <w:r w:rsidR="000013DE">
          <w:rPr>
            <w:rFonts w:ascii="Times New Roman" w:hAnsi="Times New Roman"/>
            <w:szCs w:val="30"/>
          </w:rPr>
          <w:t xml:space="preserve"> clinical trials on patients with iSCI</w:t>
        </w:r>
      </w:ins>
      <w:ins w:id="161" w:author="Kelvin Chow" w:date="2017-11-06T14:32:00Z">
        <w:r w:rsidR="000013DE">
          <w:rPr>
            <w:rFonts w:ascii="Times New Roman" w:hAnsi="Times New Roman"/>
            <w:szCs w:val="30"/>
          </w:rPr>
          <w:t xml:space="preserve"> </w:t>
        </w:r>
      </w:ins>
      <w:ins w:id="162" w:author="Kelvin Chow" w:date="2017-11-07T10:17:00Z">
        <w:r w:rsidR="007309A3">
          <w:rPr>
            <w:rFonts w:ascii="Times New Roman" w:hAnsi="Times New Roman"/>
            <w:szCs w:val="30"/>
          </w:rPr>
          <w:t>with the goal of</w:t>
        </w:r>
      </w:ins>
      <w:ins w:id="163" w:author="Kelvin Chow" w:date="2017-11-06T14:32:00Z">
        <w:r w:rsidR="007309A3">
          <w:rPr>
            <w:rFonts w:ascii="Times New Roman" w:hAnsi="Times New Roman"/>
            <w:szCs w:val="30"/>
          </w:rPr>
          <w:t xml:space="preserve"> improving</w:t>
        </w:r>
        <w:r w:rsidR="000013DE">
          <w:rPr>
            <w:rFonts w:ascii="Times New Roman" w:hAnsi="Times New Roman"/>
            <w:szCs w:val="30"/>
          </w:rPr>
          <w:t xml:space="preserve"> their balance ability</w:t>
        </w:r>
      </w:ins>
      <w:ins w:id="164" w:author="Kelvin Chow" w:date="2017-11-06T14:30:00Z">
        <w:r w:rsidR="000013DE">
          <w:rPr>
            <w:rFonts w:ascii="Times New Roman" w:hAnsi="Times New Roman"/>
            <w:szCs w:val="30"/>
          </w:rPr>
          <w:t>.</w:t>
        </w:r>
      </w:ins>
      <w:r>
        <w:rPr>
          <w:rFonts w:ascii="Times New Roman" w:hAnsi="Times New Roman"/>
          <w:szCs w:val="30"/>
        </w:rPr>
        <w:t xml:space="preserve">  Through visual feedback training, the brain improves spatial awareness by visualizing their body displacement and orientation.  Applying stimulation to the muscles re</w:t>
      </w:r>
      <w:ins w:id="165" w:author="Sina Hadipour-Lakmehsari" w:date="2017-11-05T15:36:00Z">
        <w:r w:rsidR="00262059">
          <w:rPr>
            <w:rFonts w:ascii="Times New Roman" w:hAnsi="Times New Roman"/>
            <w:szCs w:val="30"/>
          </w:rPr>
          <w:t>-</w:t>
        </w:r>
      </w:ins>
      <w:r>
        <w:rPr>
          <w:rFonts w:ascii="Times New Roman" w:hAnsi="Times New Roman"/>
          <w:szCs w:val="30"/>
        </w:rPr>
        <w:t>trains the central nervous system and</w:t>
      </w:r>
      <w:ins w:id="166" w:author="Sina Hadipour-Lakmehsari" w:date="2017-11-05T15:36:00Z">
        <w:r w:rsidR="00262059">
          <w:rPr>
            <w:rFonts w:ascii="Times New Roman" w:hAnsi="Times New Roman"/>
            <w:szCs w:val="30"/>
          </w:rPr>
          <w:t>,</w:t>
        </w:r>
      </w:ins>
      <w:r>
        <w:rPr>
          <w:rFonts w:ascii="Times New Roman" w:hAnsi="Times New Roman"/>
          <w:szCs w:val="30"/>
        </w:rPr>
        <w:t xml:space="preserve"> over time, allows patients with iSCI to partially regain motor control.  Thus, t</w:t>
      </w:r>
      <w:r w:rsidRPr="00451E5A">
        <w:rPr>
          <w:rFonts w:ascii="Times New Roman" w:hAnsi="Times New Roman"/>
          <w:szCs w:val="30"/>
        </w:rPr>
        <w:t xml:space="preserve">he </w:t>
      </w:r>
      <w:commentRangeStart w:id="167"/>
      <w:r w:rsidRPr="00451E5A">
        <w:rPr>
          <w:rFonts w:ascii="Times New Roman" w:hAnsi="Times New Roman"/>
          <w:szCs w:val="30"/>
        </w:rPr>
        <w:t xml:space="preserve">proposed system </w:t>
      </w:r>
      <w:commentRangeEnd w:id="167"/>
      <w:r w:rsidR="00C4131C">
        <w:rPr>
          <w:rStyle w:val="CommentReference"/>
        </w:rPr>
        <w:commentReference w:id="167"/>
      </w:r>
      <w:r w:rsidRPr="00451E5A">
        <w:rPr>
          <w:rFonts w:ascii="Times New Roman" w:hAnsi="Times New Roman"/>
          <w:szCs w:val="30"/>
        </w:rPr>
        <w:t xml:space="preserve">will help individuals with iSCI </w:t>
      </w:r>
      <w:commentRangeStart w:id="168"/>
      <w:r>
        <w:rPr>
          <w:rFonts w:ascii="Times New Roman" w:hAnsi="Times New Roman"/>
          <w:szCs w:val="30"/>
        </w:rPr>
        <w:t>improve their</w:t>
      </w:r>
      <w:r w:rsidRPr="00451E5A">
        <w:rPr>
          <w:rFonts w:ascii="Times New Roman" w:hAnsi="Times New Roman"/>
          <w:szCs w:val="30"/>
        </w:rPr>
        <w:t xml:space="preserve"> balance ability</w:t>
      </w:r>
      <w:ins w:id="169" w:author="Sina Hadipour-Lakmehsari" w:date="2017-11-05T15:36:00Z">
        <w:r w:rsidR="00262059">
          <w:rPr>
            <w:rFonts w:ascii="Times New Roman" w:hAnsi="Times New Roman"/>
            <w:szCs w:val="30"/>
          </w:rPr>
          <w:t xml:space="preserve"> </w:t>
        </w:r>
      </w:ins>
      <w:commentRangeEnd w:id="168"/>
      <w:ins w:id="170" w:author="Sina Hadipour-Lakmehsari" w:date="2017-11-05T15:38:00Z">
        <w:r w:rsidR="00C4131C">
          <w:rPr>
            <w:rStyle w:val="CommentReference"/>
          </w:rPr>
          <w:commentReference w:id="168"/>
        </w:r>
      </w:ins>
      <w:ins w:id="171" w:author="Sina Hadipour-Lakmehsari" w:date="2017-11-05T15:36:00Z">
        <w:r w:rsidR="00262059">
          <w:rPr>
            <w:rFonts w:ascii="Times New Roman" w:hAnsi="Times New Roman"/>
            <w:szCs w:val="30"/>
          </w:rPr>
          <w:t>and thus</w:t>
        </w:r>
      </w:ins>
      <w:del w:id="172" w:author="Sina Hadipour-Lakmehsari" w:date="2017-11-05T15:36:00Z">
        <w:r w:rsidRPr="00451E5A" w:rsidDel="00262059">
          <w:rPr>
            <w:rFonts w:ascii="Times New Roman" w:hAnsi="Times New Roman"/>
            <w:szCs w:val="30"/>
          </w:rPr>
          <w:delText>,</w:delText>
        </w:r>
      </w:del>
      <w:r w:rsidRPr="00451E5A">
        <w:rPr>
          <w:rFonts w:ascii="Times New Roman" w:hAnsi="Times New Roman"/>
          <w:szCs w:val="30"/>
        </w:rPr>
        <w:t xml:space="preserve"> increas</w:t>
      </w:r>
      <w:ins w:id="173" w:author="Sina Hadipour-Lakmehsari" w:date="2017-11-05T15:37:00Z">
        <w:r w:rsidR="00262059">
          <w:rPr>
            <w:rFonts w:ascii="Times New Roman" w:hAnsi="Times New Roman"/>
            <w:szCs w:val="30"/>
          </w:rPr>
          <w:t>e</w:t>
        </w:r>
      </w:ins>
      <w:del w:id="174" w:author="Sina Hadipour-Lakmehsari" w:date="2017-11-05T15:37:00Z">
        <w:r w:rsidRPr="00451E5A" w:rsidDel="00262059">
          <w:rPr>
            <w:rFonts w:ascii="Times New Roman" w:hAnsi="Times New Roman"/>
            <w:szCs w:val="30"/>
          </w:rPr>
          <w:delText>ing</w:delText>
        </w:r>
      </w:del>
      <w:r w:rsidRPr="00451E5A">
        <w:rPr>
          <w:rFonts w:ascii="Times New Roman" w:hAnsi="Times New Roman"/>
          <w:szCs w:val="30"/>
        </w:rPr>
        <w:t xml:space="preserve"> their quality of life. </w:t>
      </w:r>
    </w:p>
    <w:p w14:paraId="55B30F8A" w14:textId="77777777" w:rsidR="00E723F0" w:rsidRDefault="00E723F0" w:rsidP="00E723F0"/>
    <w:p w14:paraId="516803BD" w14:textId="77777777" w:rsidR="00E723F0" w:rsidRPr="009E13A6" w:rsidRDefault="00E723F0" w:rsidP="00E723F0">
      <w:pPr>
        <w:rPr>
          <w:rFonts w:ascii="Times New Roman" w:hAnsi="Times New Roman"/>
          <w:rPrChange w:id="175" w:author="Kelvin Chow" w:date="2017-11-09T13:41:00Z">
            <w:rPr/>
          </w:rPrChange>
        </w:rPr>
      </w:pPr>
      <w:commentRangeStart w:id="176"/>
      <w:commentRangeStart w:id="177"/>
      <w:r w:rsidRPr="009E13A6">
        <w:rPr>
          <w:rFonts w:ascii="Times New Roman" w:hAnsi="Times New Roman"/>
          <w:rPrChange w:id="178" w:author="Kelvin Chow" w:date="2017-11-09T13:41:00Z">
            <w:rPr/>
          </w:rPrChange>
        </w:rPr>
        <w:t>References</w:t>
      </w:r>
      <w:commentRangeEnd w:id="176"/>
      <w:r w:rsidR="00262059" w:rsidRPr="009E13A6">
        <w:rPr>
          <w:rStyle w:val="CommentReference"/>
          <w:rFonts w:ascii="Times New Roman" w:hAnsi="Times New Roman"/>
          <w:rPrChange w:id="179" w:author="Kelvin Chow" w:date="2017-11-09T13:41:00Z">
            <w:rPr>
              <w:rStyle w:val="CommentReference"/>
            </w:rPr>
          </w:rPrChange>
        </w:rPr>
        <w:commentReference w:id="176"/>
      </w:r>
      <w:commentRangeEnd w:id="177"/>
      <w:r w:rsidR="000013DE" w:rsidRPr="009E13A6">
        <w:rPr>
          <w:rStyle w:val="CommentReference"/>
          <w:rFonts w:ascii="Times New Roman" w:hAnsi="Times New Roman"/>
          <w:rPrChange w:id="180" w:author="Kelvin Chow" w:date="2017-11-09T13:41:00Z">
            <w:rPr>
              <w:rStyle w:val="CommentReference"/>
            </w:rPr>
          </w:rPrChange>
        </w:rPr>
        <w:commentReference w:id="177"/>
      </w:r>
    </w:p>
    <w:p w14:paraId="1E644500" w14:textId="77777777" w:rsidR="00E723F0" w:rsidRPr="009E13A6" w:rsidRDefault="00E723F0" w:rsidP="00E723F0">
      <w:pPr>
        <w:pStyle w:val="p1"/>
        <w:ind w:left="450" w:hanging="450"/>
        <w:rPr>
          <w:rFonts w:ascii="Times New Roman" w:hAnsi="Times New Roman"/>
          <w:sz w:val="20"/>
          <w:szCs w:val="20"/>
          <w:rPrChange w:id="181" w:author="Kelvin Chow" w:date="2017-11-09T13:42:00Z">
            <w:rPr/>
          </w:rPrChange>
        </w:rPr>
      </w:pPr>
      <w:r w:rsidRPr="009E13A6">
        <w:rPr>
          <w:rFonts w:ascii="Times New Roman" w:hAnsi="Times New Roman"/>
          <w:sz w:val="20"/>
          <w:szCs w:val="20"/>
          <w:rPrChange w:id="182" w:author="Kelvin Chow" w:date="2017-11-09T13:42:00Z">
            <w:rPr/>
          </w:rPrChange>
        </w:rPr>
        <w:t>[1]</w:t>
      </w:r>
      <w:r w:rsidRPr="009E13A6">
        <w:rPr>
          <w:rStyle w:val="apple-tab-span"/>
          <w:rFonts w:ascii="Times New Roman" w:hAnsi="Times New Roman"/>
          <w:sz w:val="20"/>
          <w:szCs w:val="20"/>
          <w:rPrChange w:id="183" w:author="Kelvin Chow" w:date="2017-11-09T13:42:00Z">
            <w:rPr>
              <w:rStyle w:val="apple-tab-span"/>
            </w:rPr>
          </w:rPrChange>
        </w:rPr>
        <w:tab/>
      </w:r>
      <w:r w:rsidRPr="009E13A6">
        <w:rPr>
          <w:rFonts w:ascii="Times New Roman" w:hAnsi="Times New Roman"/>
          <w:sz w:val="20"/>
          <w:szCs w:val="20"/>
          <w:rPrChange w:id="184" w:author="Kelvin Chow" w:date="2017-11-09T13:42:00Z">
            <w:rPr/>
          </w:rPrChange>
        </w:rPr>
        <w:t>Sayenko DG, Alekhina MI, Masani K, Vette AH, Obata H, Popovic MR, et al. Positive effect of balance training with visual feedback on standing balance abilities in people with incomplete spinal cord injury. Spinal Cord. 48 (2010) 886–893.</w:t>
      </w:r>
    </w:p>
    <w:p w14:paraId="07B7D497" w14:textId="77777777" w:rsidR="00E723F0" w:rsidRPr="009E13A6" w:rsidRDefault="00E723F0" w:rsidP="00E723F0">
      <w:pPr>
        <w:pStyle w:val="p1"/>
        <w:ind w:left="450" w:hanging="450"/>
        <w:rPr>
          <w:rFonts w:ascii="Times New Roman" w:hAnsi="Times New Roman"/>
          <w:sz w:val="20"/>
          <w:szCs w:val="20"/>
          <w:rPrChange w:id="185" w:author="Kelvin Chow" w:date="2017-11-09T13:42:00Z">
            <w:rPr/>
          </w:rPrChange>
        </w:rPr>
      </w:pPr>
    </w:p>
    <w:p w14:paraId="32635230" w14:textId="77777777" w:rsidR="00E723F0" w:rsidRPr="009E13A6" w:rsidRDefault="00E723F0" w:rsidP="00E723F0">
      <w:pPr>
        <w:pStyle w:val="p1"/>
        <w:ind w:left="450" w:hanging="450"/>
        <w:rPr>
          <w:rFonts w:ascii="Times New Roman" w:hAnsi="Times New Roman"/>
          <w:sz w:val="20"/>
          <w:szCs w:val="20"/>
          <w:rPrChange w:id="186" w:author="Kelvin Chow" w:date="2017-11-09T13:42:00Z">
            <w:rPr/>
          </w:rPrChange>
        </w:rPr>
      </w:pPr>
      <w:r w:rsidRPr="009E13A6">
        <w:rPr>
          <w:rFonts w:ascii="Times New Roman" w:hAnsi="Times New Roman"/>
          <w:sz w:val="20"/>
          <w:szCs w:val="20"/>
          <w:rPrChange w:id="187" w:author="Kelvin Chow" w:date="2017-11-09T13:42:00Z">
            <w:rPr/>
          </w:rPrChange>
        </w:rPr>
        <w:lastRenderedPageBreak/>
        <w:t>[2]</w:t>
      </w:r>
      <w:r w:rsidRPr="009E13A6">
        <w:rPr>
          <w:rFonts w:ascii="Times New Roman" w:hAnsi="Times New Roman"/>
          <w:sz w:val="20"/>
          <w:szCs w:val="20"/>
          <w:rPrChange w:id="188" w:author="Kelvin Chow" w:date="2017-11-09T13:42:00Z">
            <w:rPr/>
          </w:rPrChange>
        </w:rPr>
        <w:tab/>
        <w:t>Popovic MR, Masani K, Micera S. Functional electrical stimulation therapy: Recovery of function following spinal cord injury and stroke, In: Reinkensmeyer D, Dietz V. (eds) Neurorehabilitation Technology. Springer, Cham:105–121.</w:t>
      </w:r>
    </w:p>
    <w:p w14:paraId="2754D128" w14:textId="77777777" w:rsidR="00E723F0" w:rsidRPr="009E13A6" w:rsidRDefault="00E723F0" w:rsidP="00E723F0">
      <w:pPr>
        <w:pStyle w:val="p1"/>
        <w:ind w:left="450" w:hanging="450"/>
        <w:rPr>
          <w:rFonts w:ascii="Times New Roman" w:hAnsi="Times New Roman"/>
          <w:sz w:val="20"/>
          <w:szCs w:val="20"/>
          <w:rPrChange w:id="189" w:author="Kelvin Chow" w:date="2017-11-09T13:42:00Z">
            <w:rPr/>
          </w:rPrChange>
        </w:rPr>
      </w:pPr>
    </w:p>
    <w:p w14:paraId="7BE8BD93" w14:textId="77777777" w:rsidR="00E723F0" w:rsidRPr="009E13A6" w:rsidRDefault="00E723F0" w:rsidP="00E723F0">
      <w:pPr>
        <w:pStyle w:val="p1"/>
        <w:ind w:left="450" w:hanging="450"/>
        <w:rPr>
          <w:rFonts w:ascii="Times New Roman" w:hAnsi="Times New Roman"/>
          <w:sz w:val="20"/>
          <w:szCs w:val="20"/>
          <w:rPrChange w:id="190" w:author="Kelvin Chow" w:date="2017-11-09T13:42:00Z">
            <w:rPr/>
          </w:rPrChange>
        </w:rPr>
      </w:pPr>
      <w:r w:rsidRPr="009E13A6">
        <w:rPr>
          <w:rFonts w:ascii="Times New Roman" w:hAnsi="Times New Roman"/>
          <w:sz w:val="20"/>
          <w:szCs w:val="20"/>
          <w:rPrChange w:id="191" w:author="Kelvin Chow" w:date="2017-11-09T13:42:00Z">
            <w:rPr/>
          </w:rPrChange>
        </w:rPr>
        <w:t>[3]</w:t>
      </w:r>
      <w:r w:rsidRPr="009E13A6">
        <w:rPr>
          <w:rFonts w:ascii="Times New Roman" w:hAnsi="Times New Roman"/>
          <w:sz w:val="20"/>
          <w:szCs w:val="20"/>
          <w:rPrChange w:id="192" w:author="Kelvin Chow" w:date="2017-11-09T13:42:00Z">
            <w:rPr/>
          </w:rPrChange>
        </w:rPr>
        <w:tab/>
        <w:t>Popovic MR, Kapadia N, Zivanovic V, Furlan JC, Craven BC, McGillivray C. Functional electrical stimulation therapy of voluntary grasping versus only conventional rehabilitation for patients with subacute incomplete tetraplegia: a randomized clinical trial. Neurorehabilitation and Neural Repair. 25 (2011) 433–442.</w:t>
      </w:r>
    </w:p>
    <w:p w14:paraId="2ABDACA3" w14:textId="77777777" w:rsidR="00E723F0" w:rsidRPr="009E13A6" w:rsidRDefault="00E723F0" w:rsidP="00E723F0">
      <w:pPr>
        <w:pStyle w:val="p1"/>
        <w:ind w:left="450" w:hanging="450"/>
        <w:rPr>
          <w:rFonts w:ascii="Times New Roman" w:hAnsi="Times New Roman"/>
          <w:sz w:val="20"/>
          <w:szCs w:val="20"/>
          <w:rPrChange w:id="193" w:author="Kelvin Chow" w:date="2017-11-09T13:42:00Z">
            <w:rPr/>
          </w:rPrChange>
        </w:rPr>
      </w:pPr>
    </w:p>
    <w:p w14:paraId="4994A2FC" w14:textId="77777777" w:rsidR="00E723F0" w:rsidRPr="009E13A6" w:rsidRDefault="00E723F0" w:rsidP="00E723F0">
      <w:pPr>
        <w:ind w:left="450" w:hanging="450"/>
        <w:rPr>
          <w:rFonts w:ascii="Times New Roman" w:eastAsiaTheme="minorHAnsi" w:hAnsi="Times New Roman"/>
          <w:color w:val="auto"/>
          <w:sz w:val="20"/>
          <w:szCs w:val="20"/>
          <w:lang w:eastAsia="ja-JP"/>
          <w:rPrChange w:id="194" w:author="Kelvin Chow" w:date="2017-11-09T13:42:00Z">
            <w:rPr>
              <w:rFonts w:ascii="Helvetica" w:eastAsiaTheme="minorHAnsi" w:hAnsi="Helvetica"/>
              <w:color w:val="auto"/>
              <w:sz w:val="18"/>
              <w:szCs w:val="18"/>
              <w:lang w:eastAsia="ja-JP"/>
            </w:rPr>
          </w:rPrChange>
        </w:rPr>
      </w:pPr>
      <w:r w:rsidRPr="009E13A6">
        <w:rPr>
          <w:rFonts w:ascii="Times New Roman" w:eastAsiaTheme="minorHAnsi" w:hAnsi="Times New Roman"/>
          <w:color w:val="auto"/>
          <w:sz w:val="20"/>
          <w:szCs w:val="20"/>
          <w:lang w:eastAsia="ja-JP"/>
          <w:rPrChange w:id="195" w:author="Kelvin Chow" w:date="2017-11-09T13:42:00Z">
            <w:rPr>
              <w:rFonts w:ascii="Helvetica" w:eastAsiaTheme="minorHAnsi" w:hAnsi="Helvetica"/>
              <w:color w:val="auto"/>
              <w:sz w:val="18"/>
              <w:szCs w:val="18"/>
              <w:lang w:eastAsia="ja-JP"/>
            </w:rPr>
          </w:rPrChange>
        </w:rPr>
        <w:t>[4]</w:t>
      </w:r>
      <w:r w:rsidRPr="009E13A6">
        <w:rPr>
          <w:rFonts w:ascii="Times New Roman" w:eastAsiaTheme="minorHAnsi" w:hAnsi="Times New Roman"/>
          <w:color w:val="auto"/>
          <w:sz w:val="20"/>
          <w:szCs w:val="20"/>
          <w:lang w:eastAsia="ja-JP"/>
          <w:rPrChange w:id="196" w:author="Kelvin Chow" w:date="2017-11-09T13:42:00Z">
            <w:rPr>
              <w:rFonts w:ascii="Helvetica" w:eastAsiaTheme="minorHAnsi" w:hAnsi="Helvetica"/>
              <w:color w:val="auto"/>
              <w:sz w:val="18"/>
              <w:szCs w:val="18"/>
              <w:lang w:eastAsia="ja-JP"/>
            </w:rPr>
          </w:rPrChange>
        </w:rPr>
        <w:tab/>
        <w:t>Vette AH, Masani K, Popovic MR. Implementation of a physiologically identified PD feedback controller for regulating the active ankle torque during quiet stance. IEEE Trans. Neural Syst. Rehabil. Eng. 15 (2007) 235–243.</w:t>
      </w:r>
    </w:p>
    <w:p w14:paraId="663D791B" w14:textId="77777777" w:rsidR="00E723F0" w:rsidRPr="009E13A6" w:rsidRDefault="00E723F0" w:rsidP="00E723F0">
      <w:pPr>
        <w:ind w:left="450" w:hanging="450"/>
        <w:rPr>
          <w:rFonts w:ascii="Times New Roman" w:eastAsiaTheme="minorHAnsi" w:hAnsi="Times New Roman"/>
          <w:color w:val="auto"/>
          <w:sz w:val="20"/>
          <w:szCs w:val="20"/>
          <w:lang w:eastAsia="ja-JP"/>
          <w:rPrChange w:id="197" w:author="Kelvin Chow" w:date="2017-11-09T13:42:00Z">
            <w:rPr>
              <w:rFonts w:ascii="Helvetica" w:eastAsiaTheme="minorHAnsi" w:hAnsi="Helvetica"/>
              <w:color w:val="auto"/>
              <w:sz w:val="18"/>
              <w:szCs w:val="18"/>
              <w:lang w:eastAsia="ja-JP"/>
            </w:rPr>
          </w:rPrChange>
        </w:rPr>
      </w:pPr>
    </w:p>
    <w:p w14:paraId="5F5BFFA9" w14:textId="77777777" w:rsidR="00E723F0" w:rsidRPr="009E13A6" w:rsidRDefault="00E723F0" w:rsidP="00E723F0">
      <w:pPr>
        <w:ind w:left="450" w:hanging="450"/>
        <w:rPr>
          <w:rFonts w:ascii="Times New Roman" w:eastAsiaTheme="minorHAnsi" w:hAnsi="Times New Roman"/>
          <w:color w:val="auto"/>
          <w:sz w:val="20"/>
          <w:szCs w:val="20"/>
          <w:lang w:eastAsia="ja-JP"/>
          <w:rPrChange w:id="198" w:author="Kelvin Chow" w:date="2017-11-09T13:42:00Z">
            <w:rPr>
              <w:rFonts w:ascii="Helvetica" w:eastAsiaTheme="minorHAnsi" w:hAnsi="Helvetica"/>
              <w:color w:val="auto"/>
              <w:sz w:val="18"/>
              <w:szCs w:val="18"/>
              <w:lang w:eastAsia="ja-JP"/>
            </w:rPr>
          </w:rPrChange>
        </w:rPr>
      </w:pPr>
      <w:r w:rsidRPr="009E13A6">
        <w:rPr>
          <w:rFonts w:ascii="Times New Roman" w:eastAsiaTheme="minorHAnsi" w:hAnsi="Times New Roman"/>
          <w:color w:val="auto"/>
          <w:sz w:val="20"/>
          <w:szCs w:val="20"/>
          <w:lang w:eastAsia="ja-JP"/>
          <w:rPrChange w:id="199" w:author="Kelvin Chow" w:date="2017-11-09T13:42:00Z">
            <w:rPr>
              <w:rFonts w:ascii="Helvetica" w:eastAsiaTheme="minorHAnsi" w:hAnsi="Helvetica"/>
              <w:color w:val="auto"/>
              <w:sz w:val="18"/>
              <w:szCs w:val="18"/>
              <w:lang w:eastAsia="ja-JP"/>
            </w:rPr>
          </w:rPrChange>
        </w:rPr>
        <w:t>[5]</w:t>
      </w:r>
      <w:r w:rsidRPr="009E13A6">
        <w:rPr>
          <w:rFonts w:ascii="Times New Roman" w:eastAsiaTheme="minorHAnsi" w:hAnsi="Times New Roman"/>
          <w:color w:val="auto"/>
          <w:sz w:val="20"/>
          <w:szCs w:val="20"/>
          <w:lang w:eastAsia="ja-JP"/>
          <w:rPrChange w:id="200" w:author="Kelvin Chow" w:date="2017-11-09T13:42:00Z">
            <w:rPr>
              <w:rFonts w:ascii="Helvetica" w:eastAsiaTheme="minorHAnsi" w:hAnsi="Helvetica"/>
              <w:color w:val="auto"/>
              <w:sz w:val="18"/>
              <w:szCs w:val="18"/>
              <w:lang w:eastAsia="ja-JP"/>
            </w:rPr>
          </w:rPrChange>
        </w:rPr>
        <w:tab/>
        <w:t xml:space="preserve">Vette AH, Masani K, Kim JY, Popovic MR. Closed-loop control of functional electrical stimulation-assisted arm-free standing in individuals with spinal cord injury: a feasibility study. Neuromodulation. 12 (2009) 22–32. </w:t>
      </w:r>
    </w:p>
    <w:p w14:paraId="676BE416" w14:textId="77777777" w:rsidR="00E723F0" w:rsidRPr="009E13A6" w:rsidRDefault="00E723F0" w:rsidP="00E723F0">
      <w:pPr>
        <w:ind w:left="450" w:hanging="450"/>
        <w:rPr>
          <w:rFonts w:ascii="Times New Roman" w:eastAsiaTheme="minorHAnsi" w:hAnsi="Times New Roman"/>
          <w:color w:val="auto"/>
          <w:sz w:val="20"/>
          <w:szCs w:val="20"/>
          <w:lang w:eastAsia="ja-JP"/>
          <w:rPrChange w:id="201" w:author="Kelvin Chow" w:date="2017-11-09T13:42:00Z">
            <w:rPr>
              <w:rFonts w:ascii="Helvetica" w:eastAsiaTheme="minorHAnsi" w:hAnsi="Helvetica"/>
              <w:color w:val="auto"/>
              <w:sz w:val="18"/>
              <w:szCs w:val="18"/>
              <w:lang w:eastAsia="ja-JP"/>
            </w:rPr>
          </w:rPrChange>
        </w:rPr>
      </w:pPr>
    </w:p>
    <w:p w14:paraId="311A1D33" w14:textId="77777777" w:rsidR="00E723F0" w:rsidRPr="009E13A6" w:rsidRDefault="00E723F0" w:rsidP="00E723F0">
      <w:pPr>
        <w:ind w:left="450" w:hanging="450"/>
        <w:rPr>
          <w:rFonts w:ascii="Times New Roman" w:eastAsiaTheme="minorHAnsi" w:hAnsi="Times New Roman"/>
          <w:color w:val="auto"/>
          <w:sz w:val="20"/>
          <w:szCs w:val="20"/>
          <w:lang w:eastAsia="ja-JP"/>
          <w:rPrChange w:id="202" w:author="Kelvin Chow" w:date="2017-11-09T13:42:00Z">
            <w:rPr>
              <w:rFonts w:ascii="Helvetica" w:eastAsiaTheme="minorHAnsi" w:hAnsi="Helvetica"/>
              <w:color w:val="auto"/>
              <w:sz w:val="18"/>
              <w:szCs w:val="18"/>
              <w:lang w:eastAsia="ja-JP"/>
            </w:rPr>
          </w:rPrChange>
        </w:rPr>
      </w:pPr>
      <w:r w:rsidRPr="009E13A6">
        <w:rPr>
          <w:rFonts w:ascii="Times New Roman" w:eastAsiaTheme="minorHAnsi" w:hAnsi="Times New Roman"/>
          <w:color w:val="auto"/>
          <w:sz w:val="20"/>
          <w:szCs w:val="20"/>
          <w:lang w:eastAsia="ja-JP"/>
          <w:rPrChange w:id="203" w:author="Kelvin Chow" w:date="2017-11-09T13:42:00Z">
            <w:rPr>
              <w:rFonts w:ascii="Helvetica" w:eastAsiaTheme="minorHAnsi" w:hAnsi="Helvetica"/>
              <w:color w:val="auto"/>
              <w:sz w:val="18"/>
              <w:szCs w:val="18"/>
              <w:lang w:eastAsia="ja-JP"/>
            </w:rPr>
          </w:rPrChange>
        </w:rPr>
        <w:t>[6]</w:t>
      </w:r>
      <w:r w:rsidRPr="009E13A6">
        <w:rPr>
          <w:rFonts w:ascii="Times New Roman" w:eastAsiaTheme="minorHAnsi" w:hAnsi="Times New Roman"/>
          <w:color w:val="auto"/>
          <w:sz w:val="20"/>
          <w:szCs w:val="20"/>
          <w:lang w:eastAsia="ja-JP"/>
          <w:rPrChange w:id="204" w:author="Kelvin Chow" w:date="2017-11-09T13:42:00Z">
            <w:rPr>
              <w:rFonts w:ascii="Helvetica" w:eastAsiaTheme="minorHAnsi" w:hAnsi="Helvetica"/>
              <w:color w:val="auto"/>
              <w:sz w:val="18"/>
              <w:szCs w:val="18"/>
              <w:lang w:eastAsia="ja-JP"/>
            </w:rPr>
          </w:rPrChange>
        </w:rPr>
        <w:tab/>
        <w:t xml:space="preserve">Vette AH, Masani K, Nakazawa K, Popovic MR. Neural-mechanical feedback control scheme generates physiological ankle torque fluctuation during quiet stance. IEEE Trans. Neural Syst. Rehabil. Eng. 18 (2010) 86–95. </w:t>
      </w:r>
    </w:p>
    <w:p w14:paraId="51DEF502" w14:textId="77777777" w:rsidR="00E723F0" w:rsidRPr="009E13A6" w:rsidRDefault="00E723F0" w:rsidP="00E723F0">
      <w:pPr>
        <w:ind w:left="450" w:hanging="450"/>
        <w:rPr>
          <w:rFonts w:ascii="Times New Roman" w:eastAsiaTheme="minorHAnsi" w:hAnsi="Times New Roman"/>
          <w:color w:val="auto"/>
          <w:sz w:val="20"/>
          <w:szCs w:val="20"/>
          <w:lang w:eastAsia="ja-JP"/>
          <w:rPrChange w:id="205" w:author="Kelvin Chow" w:date="2017-11-09T13:42:00Z">
            <w:rPr>
              <w:rFonts w:ascii="Helvetica" w:eastAsiaTheme="minorHAnsi" w:hAnsi="Helvetica"/>
              <w:color w:val="auto"/>
              <w:sz w:val="18"/>
              <w:szCs w:val="18"/>
              <w:lang w:eastAsia="ja-JP"/>
            </w:rPr>
          </w:rPrChange>
        </w:rPr>
      </w:pPr>
    </w:p>
    <w:p w14:paraId="716A3281" w14:textId="77777777" w:rsidR="00E723F0" w:rsidRPr="009E13A6" w:rsidRDefault="00E723F0" w:rsidP="00E723F0">
      <w:pPr>
        <w:ind w:left="450" w:hanging="450"/>
        <w:rPr>
          <w:rFonts w:ascii="Times New Roman" w:eastAsiaTheme="minorHAnsi" w:hAnsi="Times New Roman"/>
          <w:color w:val="auto"/>
          <w:sz w:val="20"/>
          <w:szCs w:val="20"/>
          <w:lang w:eastAsia="ja-JP"/>
          <w:rPrChange w:id="206" w:author="Kelvin Chow" w:date="2017-11-09T13:42:00Z">
            <w:rPr>
              <w:rFonts w:ascii="Helvetica" w:eastAsiaTheme="minorHAnsi" w:hAnsi="Helvetica"/>
              <w:color w:val="auto"/>
              <w:sz w:val="18"/>
              <w:szCs w:val="18"/>
              <w:lang w:eastAsia="ja-JP"/>
            </w:rPr>
          </w:rPrChange>
        </w:rPr>
      </w:pPr>
      <w:r w:rsidRPr="009E13A6">
        <w:rPr>
          <w:rFonts w:ascii="Times New Roman" w:eastAsiaTheme="minorHAnsi" w:hAnsi="Times New Roman"/>
          <w:color w:val="auto"/>
          <w:sz w:val="20"/>
          <w:szCs w:val="20"/>
          <w:lang w:eastAsia="ja-JP"/>
          <w:rPrChange w:id="207" w:author="Kelvin Chow" w:date="2017-11-09T13:42:00Z">
            <w:rPr>
              <w:rFonts w:ascii="Helvetica" w:eastAsiaTheme="minorHAnsi" w:hAnsi="Helvetica"/>
              <w:color w:val="auto"/>
              <w:sz w:val="18"/>
              <w:szCs w:val="18"/>
              <w:lang w:eastAsia="ja-JP"/>
            </w:rPr>
          </w:rPrChange>
        </w:rPr>
        <w:t>[7]</w:t>
      </w:r>
      <w:r w:rsidRPr="009E13A6">
        <w:rPr>
          <w:rFonts w:ascii="Times New Roman" w:eastAsiaTheme="minorHAnsi" w:hAnsi="Times New Roman"/>
          <w:color w:val="auto"/>
          <w:sz w:val="20"/>
          <w:szCs w:val="20"/>
          <w:lang w:eastAsia="ja-JP"/>
          <w:rPrChange w:id="208" w:author="Kelvin Chow" w:date="2017-11-09T13:42:00Z">
            <w:rPr>
              <w:rFonts w:ascii="Helvetica" w:eastAsiaTheme="minorHAnsi" w:hAnsi="Helvetica"/>
              <w:color w:val="auto"/>
              <w:sz w:val="18"/>
              <w:szCs w:val="18"/>
              <w:lang w:eastAsia="ja-JP"/>
            </w:rPr>
          </w:rPrChange>
        </w:rPr>
        <w:tab/>
        <w:t xml:space="preserve">Tan JF, Masani K, Vette AH, Zariffa J, Robinson M, Lynch C, et al. Inverted pendulum standing apparatus for investigating closed-loop control of ankle joint muscle contractions during functional electrical stimulation. International Scholarly Research Notices. 2014 (2014) ID192097. </w:t>
      </w:r>
    </w:p>
    <w:p w14:paraId="12206478" w14:textId="77777777" w:rsidR="00E723F0" w:rsidRPr="009E13A6" w:rsidRDefault="00E723F0" w:rsidP="00E723F0">
      <w:pPr>
        <w:ind w:left="450" w:hanging="450"/>
        <w:rPr>
          <w:rFonts w:ascii="Times New Roman" w:eastAsiaTheme="minorHAnsi" w:hAnsi="Times New Roman"/>
          <w:color w:val="auto"/>
          <w:sz w:val="20"/>
          <w:szCs w:val="20"/>
          <w:lang w:eastAsia="ja-JP"/>
          <w:rPrChange w:id="209" w:author="Kelvin Chow" w:date="2017-11-09T13:42:00Z">
            <w:rPr>
              <w:rFonts w:ascii="Helvetica" w:eastAsiaTheme="minorHAnsi" w:hAnsi="Helvetica"/>
              <w:color w:val="auto"/>
              <w:sz w:val="18"/>
              <w:szCs w:val="18"/>
              <w:lang w:eastAsia="ja-JP"/>
            </w:rPr>
          </w:rPrChange>
        </w:rPr>
      </w:pPr>
    </w:p>
    <w:p w14:paraId="7FBB0EC1" w14:textId="77777777" w:rsidR="00E723F0" w:rsidRPr="009E13A6" w:rsidRDefault="00E723F0" w:rsidP="00E723F0">
      <w:pPr>
        <w:ind w:left="450" w:hanging="450"/>
        <w:rPr>
          <w:rFonts w:ascii="Times New Roman" w:eastAsiaTheme="minorHAnsi" w:hAnsi="Times New Roman"/>
          <w:color w:val="auto"/>
          <w:sz w:val="20"/>
          <w:szCs w:val="20"/>
          <w:lang w:eastAsia="ja-JP"/>
          <w:rPrChange w:id="210" w:author="Kelvin Chow" w:date="2017-11-09T13:42:00Z">
            <w:rPr>
              <w:rFonts w:ascii="Helvetica" w:eastAsiaTheme="minorHAnsi" w:hAnsi="Helvetica"/>
              <w:color w:val="auto"/>
              <w:sz w:val="18"/>
              <w:szCs w:val="18"/>
              <w:lang w:eastAsia="ja-JP"/>
            </w:rPr>
          </w:rPrChange>
        </w:rPr>
      </w:pPr>
      <w:r w:rsidRPr="009E13A6">
        <w:rPr>
          <w:rFonts w:ascii="Times New Roman" w:eastAsiaTheme="minorHAnsi" w:hAnsi="Times New Roman"/>
          <w:color w:val="auto"/>
          <w:sz w:val="20"/>
          <w:szCs w:val="20"/>
          <w:lang w:eastAsia="ja-JP"/>
          <w:rPrChange w:id="211" w:author="Kelvin Chow" w:date="2017-11-09T13:42:00Z">
            <w:rPr>
              <w:rFonts w:ascii="Helvetica" w:eastAsiaTheme="minorHAnsi" w:hAnsi="Helvetica"/>
              <w:color w:val="auto"/>
              <w:sz w:val="18"/>
              <w:szCs w:val="18"/>
              <w:lang w:eastAsia="ja-JP"/>
            </w:rPr>
          </w:rPrChange>
        </w:rPr>
        <w:t>[8]</w:t>
      </w:r>
      <w:r w:rsidRPr="009E13A6">
        <w:rPr>
          <w:rFonts w:ascii="Times New Roman" w:eastAsiaTheme="minorHAnsi" w:hAnsi="Times New Roman"/>
          <w:color w:val="auto"/>
          <w:sz w:val="20"/>
          <w:szCs w:val="20"/>
          <w:lang w:eastAsia="ja-JP"/>
          <w:rPrChange w:id="212" w:author="Kelvin Chow" w:date="2017-11-09T13:42:00Z">
            <w:rPr>
              <w:rFonts w:ascii="Helvetica" w:eastAsiaTheme="minorHAnsi" w:hAnsi="Helvetica"/>
              <w:color w:val="auto"/>
              <w:sz w:val="18"/>
              <w:szCs w:val="18"/>
              <w:lang w:eastAsia="ja-JP"/>
            </w:rPr>
          </w:rPrChange>
        </w:rPr>
        <w:tab/>
        <w:t xml:space="preserve">Same MB, Rouhani H, Masani K, Popovic MR. Closed-loop control of ankle plantarflexors and dorsiflexors using an inverted pendulum apparatus: a pilot study. Journal of Automatic Control. 21 (2013) 31–36. </w:t>
      </w:r>
    </w:p>
    <w:p w14:paraId="46320709" w14:textId="77777777" w:rsidR="00E723F0" w:rsidRPr="009E13A6" w:rsidDel="009E13A6" w:rsidRDefault="00E723F0" w:rsidP="00E723F0">
      <w:pPr>
        <w:ind w:left="450" w:hanging="450"/>
        <w:rPr>
          <w:del w:id="213" w:author="Kelvin Chow" w:date="2017-11-09T13:39:00Z"/>
          <w:rFonts w:ascii="Times New Roman" w:eastAsiaTheme="minorHAnsi" w:hAnsi="Times New Roman"/>
          <w:color w:val="auto"/>
          <w:sz w:val="20"/>
          <w:szCs w:val="20"/>
          <w:lang w:eastAsia="ja-JP"/>
          <w:rPrChange w:id="214" w:author="Kelvin Chow" w:date="2017-11-09T13:42:00Z">
            <w:rPr>
              <w:del w:id="215" w:author="Kelvin Chow" w:date="2017-11-09T13:39:00Z"/>
              <w:rFonts w:ascii="Helvetica" w:eastAsiaTheme="minorHAnsi" w:hAnsi="Helvetica"/>
              <w:color w:val="auto"/>
              <w:sz w:val="18"/>
              <w:szCs w:val="18"/>
              <w:lang w:eastAsia="ja-JP"/>
            </w:rPr>
          </w:rPrChange>
        </w:rPr>
      </w:pPr>
    </w:p>
    <w:p w14:paraId="0844C71B" w14:textId="34EA9F68" w:rsidR="00E723F0" w:rsidRPr="009E13A6" w:rsidDel="009E13A6" w:rsidRDefault="00E723F0">
      <w:pPr>
        <w:rPr>
          <w:del w:id="216" w:author="Kelvin Chow" w:date="2017-11-09T13:39:00Z"/>
          <w:rFonts w:ascii="Times New Roman" w:eastAsiaTheme="minorHAnsi" w:hAnsi="Times New Roman"/>
          <w:color w:val="auto"/>
          <w:sz w:val="20"/>
          <w:szCs w:val="20"/>
          <w:lang w:eastAsia="ja-JP"/>
          <w:rPrChange w:id="217" w:author="Kelvin Chow" w:date="2017-11-09T13:42:00Z">
            <w:rPr>
              <w:del w:id="218" w:author="Kelvin Chow" w:date="2017-11-09T13:39:00Z"/>
              <w:rFonts w:ascii="Helvetica" w:eastAsiaTheme="minorHAnsi" w:hAnsi="Helvetica"/>
              <w:color w:val="auto"/>
              <w:sz w:val="18"/>
              <w:szCs w:val="18"/>
              <w:lang w:eastAsia="ja-JP"/>
            </w:rPr>
          </w:rPrChange>
        </w:rPr>
        <w:pPrChange w:id="219" w:author="Kelvin Chow" w:date="2017-11-09T13:39:00Z">
          <w:pPr>
            <w:ind w:left="450" w:hanging="450"/>
          </w:pPr>
        </w:pPrChange>
      </w:pPr>
      <w:del w:id="220" w:author="Kelvin Chow" w:date="2017-11-09T13:39:00Z">
        <w:r w:rsidRPr="009E13A6" w:rsidDel="009E13A6">
          <w:rPr>
            <w:rFonts w:ascii="Times New Roman" w:eastAsiaTheme="minorHAnsi" w:hAnsi="Times New Roman"/>
            <w:color w:val="auto"/>
            <w:sz w:val="20"/>
            <w:szCs w:val="20"/>
            <w:lang w:eastAsia="ja-JP"/>
            <w:rPrChange w:id="221" w:author="Kelvin Chow" w:date="2017-11-09T13:42:00Z">
              <w:rPr>
                <w:rFonts w:ascii="Helvetica" w:eastAsiaTheme="minorHAnsi" w:hAnsi="Helvetica"/>
                <w:color w:val="auto"/>
                <w:sz w:val="18"/>
                <w:szCs w:val="18"/>
                <w:lang w:eastAsia="ja-JP"/>
              </w:rPr>
            </w:rPrChange>
          </w:rPr>
          <w:delText>[9]</w:delText>
        </w:r>
        <w:r w:rsidRPr="009E13A6" w:rsidDel="009E13A6">
          <w:rPr>
            <w:rFonts w:ascii="Times New Roman" w:eastAsiaTheme="minorHAnsi" w:hAnsi="Times New Roman"/>
            <w:color w:val="auto"/>
            <w:sz w:val="20"/>
            <w:szCs w:val="20"/>
            <w:lang w:eastAsia="ja-JP"/>
            <w:rPrChange w:id="222" w:author="Kelvin Chow" w:date="2017-11-09T13:42:00Z">
              <w:rPr>
                <w:rFonts w:ascii="Helvetica" w:eastAsiaTheme="minorHAnsi" w:hAnsi="Helvetica"/>
                <w:color w:val="auto"/>
                <w:sz w:val="18"/>
                <w:szCs w:val="18"/>
                <w:lang w:eastAsia="ja-JP"/>
              </w:rPr>
            </w:rPrChange>
          </w:rPr>
          <w:tab/>
          <w:delText>Masani K, Popovic MR, Nakazawa K, Kouzaki M, Nozaki D. Importance of body sway velocity information in controlling ankle extensor activities during quiet stance. J Neurophysiol. 90 (2003) 3774–3782.</w:delText>
        </w:r>
      </w:del>
    </w:p>
    <w:p w14:paraId="5196FA53" w14:textId="77777777" w:rsidR="00E723F0" w:rsidRPr="009E13A6" w:rsidRDefault="00E723F0" w:rsidP="00E723F0">
      <w:pPr>
        <w:ind w:left="450" w:hanging="450"/>
        <w:rPr>
          <w:rFonts w:ascii="Times New Roman" w:eastAsiaTheme="minorHAnsi" w:hAnsi="Times New Roman"/>
          <w:color w:val="auto"/>
          <w:sz w:val="20"/>
          <w:szCs w:val="20"/>
          <w:lang w:eastAsia="ja-JP"/>
          <w:rPrChange w:id="223" w:author="Kelvin Chow" w:date="2017-11-09T13:42:00Z">
            <w:rPr>
              <w:rFonts w:ascii="Helvetica" w:eastAsiaTheme="minorHAnsi" w:hAnsi="Helvetica"/>
              <w:color w:val="auto"/>
              <w:sz w:val="18"/>
              <w:szCs w:val="18"/>
              <w:lang w:eastAsia="ja-JP"/>
            </w:rPr>
          </w:rPrChange>
        </w:rPr>
      </w:pPr>
    </w:p>
    <w:p w14:paraId="280E1FBD" w14:textId="11FA0A86" w:rsidR="00E723F0" w:rsidRPr="009E13A6" w:rsidRDefault="00E723F0" w:rsidP="00E723F0">
      <w:pPr>
        <w:ind w:left="450" w:hanging="450"/>
        <w:rPr>
          <w:rFonts w:ascii="Times New Roman" w:eastAsiaTheme="minorHAnsi" w:hAnsi="Times New Roman"/>
          <w:color w:val="auto"/>
          <w:sz w:val="20"/>
          <w:szCs w:val="20"/>
          <w:lang w:eastAsia="ja-JP"/>
          <w:rPrChange w:id="224" w:author="Kelvin Chow" w:date="2017-11-09T13:42:00Z">
            <w:rPr>
              <w:rFonts w:ascii="Helvetica" w:eastAsiaTheme="minorHAnsi" w:hAnsi="Helvetica"/>
              <w:color w:val="auto"/>
              <w:sz w:val="18"/>
              <w:szCs w:val="18"/>
              <w:lang w:eastAsia="ja-JP"/>
            </w:rPr>
          </w:rPrChange>
        </w:rPr>
      </w:pPr>
      <w:r w:rsidRPr="009E13A6">
        <w:rPr>
          <w:rFonts w:ascii="Times New Roman" w:eastAsiaTheme="minorHAnsi" w:hAnsi="Times New Roman"/>
          <w:color w:val="auto"/>
          <w:sz w:val="20"/>
          <w:szCs w:val="20"/>
          <w:lang w:eastAsia="ja-JP"/>
          <w:rPrChange w:id="225" w:author="Kelvin Chow" w:date="2017-11-09T13:42:00Z">
            <w:rPr>
              <w:rFonts w:ascii="Helvetica" w:eastAsiaTheme="minorHAnsi" w:hAnsi="Helvetica"/>
              <w:color w:val="auto"/>
              <w:sz w:val="18"/>
              <w:szCs w:val="18"/>
              <w:lang w:eastAsia="ja-JP"/>
            </w:rPr>
          </w:rPrChange>
        </w:rPr>
        <w:t>[</w:t>
      </w:r>
      <w:del w:id="226" w:author="Kelvin Chow" w:date="2017-11-09T13:39:00Z">
        <w:r w:rsidRPr="009E13A6" w:rsidDel="009E13A6">
          <w:rPr>
            <w:rFonts w:ascii="Times New Roman" w:eastAsiaTheme="minorHAnsi" w:hAnsi="Times New Roman"/>
            <w:color w:val="auto"/>
            <w:sz w:val="20"/>
            <w:szCs w:val="20"/>
            <w:lang w:eastAsia="ja-JP"/>
            <w:rPrChange w:id="227" w:author="Kelvin Chow" w:date="2017-11-09T13:42:00Z">
              <w:rPr>
                <w:rFonts w:ascii="Helvetica" w:eastAsiaTheme="minorHAnsi" w:hAnsi="Helvetica"/>
                <w:color w:val="auto"/>
                <w:sz w:val="18"/>
                <w:szCs w:val="18"/>
                <w:lang w:eastAsia="ja-JP"/>
              </w:rPr>
            </w:rPrChange>
          </w:rPr>
          <w:delText>10</w:delText>
        </w:r>
      </w:del>
      <w:ins w:id="228" w:author="Kelvin Chow" w:date="2017-11-09T13:39:00Z">
        <w:r w:rsidR="009E13A6" w:rsidRPr="009E13A6">
          <w:rPr>
            <w:rFonts w:ascii="Times New Roman" w:eastAsiaTheme="minorHAnsi" w:hAnsi="Times New Roman"/>
            <w:color w:val="auto"/>
            <w:sz w:val="20"/>
            <w:szCs w:val="20"/>
            <w:lang w:eastAsia="ja-JP"/>
            <w:rPrChange w:id="229" w:author="Kelvin Chow" w:date="2017-11-09T13:42:00Z">
              <w:rPr>
                <w:rFonts w:ascii="Helvetica" w:eastAsiaTheme="minorHAnsi" w:hAnsi="Helvetica"/>
                <w:color w:val="auto"/>
                <w:sz w:val="18"/>
                <w:szCs w:val="18"/>
                <w:lang w:eastAsia="ja-JP"/>
              </w:rPr>
            </w:rPrChange>
          </w:rPr>
          <w:t>9</w:t>
        </w:r>
      </w:ins>
      <w:r w:rsidRPr="009E13A6">
        <w:rPr>
          <w:rFonts w:ascii="Times New Roman" w:eastAsiaTheme="minorHAnsi" w:hAnsi="Times New Roman"/>
          <w:color w:val="auto"/>
          <w:sz w:val="20"/>
          <w:szCs w:val="20"/>
          <w:lang w:eastAsia="ja-JP"/>
          <w:rPrChange w:id="230" w:author="Kelvin Chow" w:date="2017-11-09T13:42:00Z">
            <w:rPr>
              <w:rFonts w:ascii="Helvetica" w:eastAsiaTheme="minorHAnsi" w:hAnsi="Helvetica"/>
              <w:color w:val="auto"/>
              <w:sz w:val="18"/>
              <w:szCs w:val="18"/>
              <w:lang w:eastAsia="ja-JP"/>
            </w:rPr>
          </w:rPrChange>
        </w:rPr>
        <w:t>]</w:t>
      </w:r>
      <w:r w:rsidRPr="009E13A6">
        <w:rPr>
          <w:rFonts w:ascii="Times New Roman" w:eastAsiaTheme="minorHAnsi" w:hAnsi="Times New Roman"/>
          <w:color w:val="auto"/>
          <w:sz w:val="20"/>
          <w:szCs w:val="20"/>
          <w:lang w:eastAsia="ja-JP"/>
          <w:rPrChange w:id="231" w:author="Kelvin Chow" w:date="2017-11-09T13:42:00Z">
            <w:rPr>
              <w:rFonts w:ascii="Helvetica" w:eastAsiaTheme="minorHAnsi" w:hAnsi="Helvetica"/>
              <w:color w:val="auto"/>
              <w:sz w:val="18"/>
              <w:szCs w:val="18"/>
              <w:lang w:eastAsia="ja-JP"/>
            </w:rPr>
          </w:rPrChange>
        </w:rPr>
        <w:tab/>
        <w:t>Masani K, Vette AH, Popovic MR. Controlling balance during quiet standing: proportional and derivative controller generates preceding motor command to body sway position observed in experiments. Gait &amp; Posture. 23 (2006) 164–172.</w:t>
      </w:r>
    </w:p>
    <w:p w14:paraId="40E46A7B" w14:textId="77777777" w:rsidR="00E723F0" w:rsidRPr="009E13A6" w:rsidRDefault="00E723F0" w:rsidP="00E723F0">
      <w:pPr>
        <w:ind w:left="450" w:hanging="450"/>
        <w:rPr>
          <w:rFonts w:ascii="Times New Roman" w:eastAsiaTheme="minorHAnsi" w:hAnsi="Times New Roman"/>
          <w:color w:val="auto"/>
          <w:sz w:val="20"/>
          <w:szCs w:val="20"/>
          <w:lang w:eastAsia="ja-JP"/>
          <w:rPrChange w:id="232" w:author="Kelvin Chow" w:date="2017-11-09T13:42:00Z">
            <w:rPr>
              <w:rFonts w:ascii="Helvetica" w:eastAsiaTheme="minorHAnsi" w:hAnsi="Helvetica"/>
              <w:color w:val="auto"/>
              <w:sz w:val="18"/>
              <w:szCs w:val="18"/>
              <w:lang w:eastAsia="ja-JP"/>
            </w:rPr>
          </w:rPrChange>
        </w:rPr>
      </w:pPr>
    </w:p>
    <w:p w14:paraId="15D5BBD7" w14:textId="214D8F84" w:rsidR="00E723F0" w:rsidRPr="009E13A6" w:rsidRDefault="00E723F0" w:rsidP="00E723F0">
      <w:pPr>
        <w:ind w:left="450" w:hanging="450"/>
        <w:rPr>
          <w:rFonts w:ascii="Times New Roman" w:eastAsiaTheme="minorHAnsi" w:hAnsi="Times New Roman"/>
          <w:color w:val="auto"/>
          <w:sz w:val="20"/>
          <w:szCs w:val="20"/>
          <w:lang w:eastAsia="ja-JP"/>
          <w:rPrChange w:id="233" w:author="Kelvin Chow" w:date="2017-11-09T13:42:00Z">
            <w:rPr>
              <w:rFonts w:ascii="Helvetica" w:eastAsiaTheme="minorHAnsi" w:hAnsi="Helvetica"/>
              <w:color w:val="auto"/>
              <w:sz w:val="18"/>
              <w:szCs w:val="18"/>
              <w:lang w:eastAsia="ja-JP"/>
            </w:rPr>
          </w:rPrChange>
        </w:rPr>
      </w:pPr>
      <w:r w:rsidRPr="009E13A6">
        <w:rPr>
          <w:rFonts w:ascii="Times New Roman" w:eastAsiaTheme="minorHAnsi" w:hAnsi="Times New Roman"/>
          <w:color w:val="auto"/>
          <w:sz w:val="20"/>
          <w:szCs w:val="20"/>
          <w:lang w:eastAsia="ja-JP"/>
          <w:rPrChange w:id="234" w:author="Kelvin Chow" w:date="2017-11-09T13:42:00Z">
            <w:rPr>
              <w:rFonts w:ascii="Helvetica" w:eastAsiaTheme="minorHAnsi" w:hAnsi="Helvetica"/>
              <w:color w:val="auto"/>
              <w:sz w:val="18"/>
              <w:szCs w:val="18"/>
              <w:lang w:eastAsia="ja-JP"/>
            </w:rPr>
          </w:rPrChange>
        </w:rPr>
        <w:t>[1</w:t>
      </w:r>
      <w:del w:id="235" w:author="Kelvin Chow" w:date="2017-11-09T13:39:00Z">
        <w:r w:rsidRPr="009E13A6" w:rsidDel="009E13A6">
          <w:rPr>
            <w:rFonts w:ascii="Times New Roman" w:eastAsiaTheme="minorHAnsi" w:hAnsi="Times New Roman"/>
            <w:color w:val="auto"/>
            <w:sz w:val="20"/>
            <w:szCs w:val="20"/>
            <w:lang w:eastAsia="ja-JP"/>
            <w:rPrChange w:id="236" w:author="Kelvin Chow" w:date="2017-11-09T13:42:00Z">
              <w:rPr>
                <w:rFonts w:ascii="Helvetica" w:eastAsiaTheme="minorHAnsi" w:hAnsi="Helvetica"/>
                <w:color w:val="auto"/>
                <w:sz w:val="18"/>
                <w:szCs w:val="18"/>
                <w:lang w:eastAsia="ja-JP"/>
              </w:rPr>
            </w:rPrChange>
          </w:rPr>
          <w:delText>1</w:delText>
        </w:r>
      </w:del>
      <w:ins w:id="237" w:author="Kelvin Chow" w:date="2017-11-09T13:39:00Z">
        <w:r w:rsidR="009E13A6" w:rsidRPr="009E13A6">
          <w:rPr>
            <w:rFonts w:ascii="Times New Roman" w:eastAsiaTheme="minorHAnsi" w:hAnsi="Times New Roman"/>
            <w:color w:val="auto"/>
            <w:sz w:val="20"/>
            <w:szCs w:val="20"/>
            <w:lang w:eastAsia="ja-JP"/>
            <w:rPrChange w:id="238" w:author="Kelvin Chow" w:date="2017-11-09T13:42:00Z">
              <w:rPr>
                <w:rFonts w:ascii="Helvetica" w:eastAsiaTheme="minorHAnsi" w:hAnsi="Helvetica"/>
                <w:color w:val="auto"/>
                <w:sz w:val="18"/>
                <w:szCs w:val="18"/>
                <w:lang w:eastAsia="ja-JP"/>
              </w:rPr>
            </w:rPrChange>
          </w:rPr>
          <w:t>0]</w:t>
        </w:r>
      </w:ins>
      <w:del w:id="239" w:author="Kelvin Chow" w:date="2017-11-09T13:39:00Z">
        <w:r w:rsidRPr="009E13A6" w:rsidDel="009E13A6">
          <w:rPr>
            <w:rFonts w:ascii="Times New Roman" w:eastAsiaTheme="minorHAnsi" w:hAnsi="Times New Roman"/>
            <w:color w:val="auto"/>
            <w:sz w:val="20"/>
            <w:szCs w:val="20"/>
            <w:lang w:eastAsia="ja-JP"/>
            <w:rPrChange w:id="240" w:author="Kelvin Chow" w:date="2017-11-09T13:42:00Z">
              <w:rPr>
                <w:rFonts w:ascii="Helvetica" w:eastAsiaTheme="minorHAnsi" w:hAnsi="Helvetica"/>
                <w:color w:val="auto"/>
                <w:sz w:val="18"/>
                <w:szCs w:val="18"/>
                <w:lang w:eastAsia="ja-JP"/>
              </w:rPr>
            </w:rPrChange>
          </w:rPr>
          <w:delText>]</w:delText>
        </w:r>
      </w:del>
      <w:r w:rsidRPr="009E13A6">
        <w:rPr>
          <w:rFonts w:ascii="Times New Roman" w:eastAsiaTheme="minorHAnsi" w:hAnsi="Times New Roman"/>
          <w:color w:val="auto"/>
          <w:sz w:val="20"/>
          <w:szCs w:val="20"/>
          <w:lang w:eastAsia="ja-JP"/>
          <w:rPrChange w:id="241" w:author="Kelvin Chow" w:date="2017-11-09T13:42:00Z">
            <w:rPr>
              <w:rFonts w:ascii="Helvetica" w:eastAsiaTheme="minorHAnsi" w:hAnsi="Helvetica"/>
              <w:color w:val="auto"/>
              <w:sz w:val="18"/>
              <w:szCs w:val="18"/>
              <w:lang w:eastAsia="ja-JP"/>
            </w:rPr>
          </w:rPrChange>
        </w:rPr>
        <w:tab/>
        <w:t xml:space="preserve">Masani K, Vette AH, Kawashima N, Popovic MR. Neuromusculoskeletal torque-generation process has a large destabilizing effect on the control mechanism of quiet standing. J Neurophysiol. 100 </w:t>
      </w:r>
      <w:bookmarkEnd w:id="3"/>
      <w:r w:rsidRPr="009E13A6">
        <w:rPr>
          <w:rFonts w:ascii="Times New Roman" w:eastAsiaTheme="minorHAnsi" w:hAnsi="Times New Roman"/>
          <w:color w:val="auto"/>
          <w:sz w:val="20"/>
          <w:szCs w:val="20"/>
          <w:lang w:eastAsia="ja-JP"/>
          <w:rPrChange w:id="242" w:author="Kelvin Chow" w:date="2017-11-09T13:42:00Z">
            <w:rPr>
              <w:rFonts w:ascii="Helvetica" w:eastAsiaTheme="minorHAnsi" w:hAnsi="Helvetica"/>
              <w:color w:val="auto"/>
              <w:sz w:val="18"/>
              <w:szCs w:val="18"/>
              <w:lang w:eastAsia="ja-JP"/>
            </w:rPr>
          </w:rPrChange>
        </w:rPr>
        <w:t xml:space="preserve">(2008) 1465–1475. </w:t>
      </w:r>
      <w:bookmarkEnd w:id="4"/>
    </w:p>
    <w:p w14:paraId="4393E1B3" w14:textId="77777777" w:rsidR="00E723F0" w:rsidRPr="009E13A6" w:rsidRDefault="00E723F0" w:rsidP="00E723F0">
      <w:pPr>
        <w:rPr>
          <w:rFonts w:ascii="Times New Roman" w:hAnsi="Times New Roman"/>
          <w:rPrChange w:id="243" w:author="Kelvin Chow" w:date="2017-11-09T13:41:00Z">
            <w:rPr/>
          </w:rPrChange>
        </w:rPr>
      </w:pPr>
    </w:p>
    <w:sectPr w:rsidR="00E723F0" w:rsidRPr="009E13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Kelvin Chow" w:date="2017-11-06T14:12:00Z" w:initials="KC">
    <w:p w14:paraId="7AD41B24" w14:textId="6D172427" w:rsidR="00E71072" w:rsidRDefault="00E71072">
      <w:pPr>
        <w:pStyle w:val="CommentText"/>
      </w:pPr>
      <w:r>
        <w:rPr>
          <w:rStyle w:val="CommentReference"/>
        </w:rPr>
        <w:annotationRef/>
      </w:r>
      <w:r>
        <w:t>Tracking of the COP is a requirement for the visual feedback training system to work.  We are not necessarily teaching the participant’s to track their COP.</w:t>
      </w:r>
    </w:p>
  </w:comment>
  <w:comment w:id="32" w:author="Sina Hadipour-Lakmehsari" w:date="2017-11-05T15:41:00Z" w:initials="SH">
    <w:p w14:paraId="53CBA179" w14:textId="77777777" w:rsidR="00B10A63" w:rsidRDefault="00B10A63">
      <w:pPr>
        <w:pStyle w:val="CommentText"/>
      </w:pPr>
      <w:r>
        <w:rPr>
          <w:rStyle w:val="CommentReference"/>
        </w:rPr>
        <w:annotationRef/>
      </w:r>
      <w:r>
        <w:t>What’s the success rate of VFT? Why is there a need to augment the efficacy using FES?</w:t>
      </w:r>
    </w:p>
  </w:comment>
  <w:comment w:id="33" w:author="Kelvin Chow" w:date="2017-11-06T13:57:00Z" w:initials="KC">
    <w:p w14:paraId="55BA37B2" w14:textId="0411BEC1" w:rsidR="008D3C70" w:rsidRDefault="008D3C70">
      <w:pPr>
        <w:pStyle w:val="CommentText"/>
      </w:pPr>
      <w:r>
        <w:rPr>
          <w:rStyle w:val="CommentReference"/>
        </w:rPr>
        <w:annotationRef/>
      </w:r>
      <w:r w:rsidR="00E71072">
        <w:t xml:space="preserve">In general, everyone improves with VFT (and FES), but the rate of improvement can vary greatly.  We believe that since the mechanism behind VFT (sensory awareness) and FES (muscle stimulation) rehabilitation is different, the rate of improvement of a system with VFT and FES would be additive, improving the effectiveness of balance rehab. </w:t>
      </w:r>
    </w:p>
  </w:comment>
  <w:comment w:id="34" w:author="Sina Hadipour-Lakmehsari" w:date="2017-11-07T13:42:00Z" w:initials="SH">
    <w:p w14:paraId="156AF5AE" w14:textId="4DA1AF6B" w:rsidR="00456B45" w:rsidRDefault="00456B45">
      <w:pPr>
        <w:pStyle w:val="CommentText"/>
      </w:pPr>
      <w:r>
        <w:rPr>
          <w:rStyle w:val="CommentReference"/>
        </w:rPr>
        <w:annotationRef/>
      </w:r>
      <w:r>
        <w:t xml:space="preserve">Include this information in the text as rationale for why a better therapeutic is required. </w:t>
      </w:r>
    </w:p>
  </w:comment>
  <w:comment w:id="35" w:author="Kelvin Chow" w:date="2017-11-09T13:43:00Z" w:initials="KC">
    <w:p w14:paraId="38E72227" w14:textId="5D387355" w:rsidR="00C5435E" w:rsidRDefault="00C5435E">
      <w:pPr>
        <w:pStyle w:val="CommentText"/>
      </w:pPr>
      <w:r>
        <w:rPr>
          <w:rStyle w:val="CommentReference"/>
        </w:rPr>
        <w:annotationRef/>
      </w:r>
      <w:r>
        <w:t>The mechanisms behind the improvements are mentioned in the last paragraph.  I added a few words to emphasize the purpose of this is to create a more effective rehab system.</w:t>
      </w:r>
    </w:p>
  </w:comment>
  <w:comment w:id="60" w:author="Sina Hadipour-Lakmehsari" w:date="2017-11-05T15:26:00Z" w:initials="SH">
    <w:p w14:paraId="45FE70EE" w14:textId="77777777" w:rsidR="00B10A63" w:rsidRDefault="00B10A63">
      <w:pPr>
        <w:pStyle w:val="CommentText"/>
      </w:pPr>
      <w:r>
        <w:rPr>
          <w:rStyle w:val="CommentReference"/>
        </w:rPr>
        <w:annotationRef/>
      </w:r>
      <w:r>
        <w:t xml:space="preserve">Not clear. How is the intensity controlled? Is it by the participant’s movement patterns or by a controller? Was there a feedback system which modulated how much stimulation was applied or was there an external judge of stimulation intensity? Also, this part is not well demonstrated by your graphical abstract. </w:t>
      </w:r>
    </w:p>
  </w:comment>
  <w:comment w:id="61" w:author="Kelvin Chow" w:date="2017-11-06T14:01:00Z" w:initials="KC">
    <w:p w14:paraId="67A44E7B" w14:textId="4C825E49" w:rsidR="00533042" w:rsidRDefault="00533042">
      <w:pPr>
        <w:pStyle w:val="CommentText"/>
      </w:pPr>
      <w:r>
        <w:rPr>
          <w:rStyle w:val="CommentReference"/>
        </w:rPr>
        <w:annotationRef/>
      </w:r>
      <w:r>
        <w:t>There were two studies that were being done simultaneously.  My study focused on VFT and another student worked on the FES, so I didn’t go into too much detail here about FES.  The stimulation is controlled through a PID feedback controller and the PID controller parameters were determined by experimental trials on able-bodied participants</w:t>
      </w:r>
      <w:r w:rsidR="00E71072">
        <w:t xml:space="preserve"> where EMG of the plantar/dorsi-flexors were acquired</w:t>
      </w:r>
      <w:r>
        <w:t>.  Using those parameters and the location of the participant’s COP, the intensity of the stimulation would be determined</w:t>
      </w:r>
      <w:r w:rsidR="00E71072">
        <w:t xml:space="preserve"> to match the contraction of the muscles as shown from able-bodied participants.  I think the way it was worded before makes more sense, but please let me know how can I make it more clear.  </w:t>
      </w:r>
    </w:p>
  </w:comment>
  <w:comment w:id="62" w:author="Sina Hadipour-Lakmehsari" w:date="2017-11-07T13:40:00Z" w:initials="SH">
    <w:p w14:paraId="1689F4CB" w14:textId="2EBFF6C7" w:rsidR="00041238" w:rsidRDefault="00041238">
      <w:pPr>
        <w:pStyle w:val="CommentText"/>
      </w:pPr>
      <w:r>
        <w:rPr>
          <w:rStyle w:val="CommentReference"/>
        </w:rPr>
        <w:annotationRef/>
      </w:r>
      <w:r w:rsidR="00456B45">
        <w:t xml:space="preserve">I see. That makes sense. Include what you’ve written here in the text; makes it much more clear. Also, clarify what PID is an abbreviation for. </w:t>
      </w:r>
    </w:p>
  </w:comment>
  <w:comment w:id="63" w:author="Kelvin Chow" w:date="2017-11-09T13:42:00Z" w:initials="KC">
    <w:p w14:paraId="2A140D2E" w14:textId="3A7A1A11" w:rsidR="00C5435E" w:rsidRDefault="00C5435E">
      <w:pPr>
        <w:pStyle w:val="CommentText"/>
      </w:pPr>
      <w:r>
        <w:rPr>
          <w:rStyle w:val="CommentReference"/>
        </w:rPr>
        <w:annotationRef/>
      </w:r>
      <w:r>
        <w:t>I included it in the next paragraph.</w:t>
      </w:r>
    </w:p>
  </w:comment>
  <w:comment w:id="110" w:author="Sina Hadipour-Lakmehsari" w:date="2017-11-05T15:44:00Z" w:initials="SH">
    <w:p w14:paraId="07E02481" w14:textId="41C6FBC0" w:rsidR="00B10A63" w:rsidRDefault="00B10A63">
      <w:pPr>
        <w:pStyle w:val="CommentText"/>
      </w:pPr>
      <w:r>
        <w:rPr>
          <w:rStyle w:val="CommentReference"/>
        </w:rPr>
        <w:annotationRef/>
      </w:r>
      <w:r>
        <w:t xml:space="preserve">Describe your results a little more. How did you measure positive correlation? What about the one game which was not significant? </w:t>
      </w:r>
    </w:p>
  </w:comment>
  <w:comment w:id="115" w:author="Sina Hadipour-Lakmehsari" w:date="2017-11-05T15:31:00Z" w:initials="SH">
    <w:p w14:paraId="4D3F295C" w14:textId="77777777" w:rsidR="00B10A63" w:rsidRDefault="00B10A63">
      <w:pPr>
        <w:pStyle w:val="CommentText"/>
      </w:pPr>
      <w:r>
        <w:rPr>
          <w:rStyle w:val="CommentReference"/>
        </w:rPr>
        <w:annotationRef/>
      </w:r>
      <w:r>
        <w:t>How did you judge balance ability?</w:t>
      </w:r>
    </w:p>
  </w:comment>
  <w:comment w:id="121" w:author="Sina Hadipour-Lakmehsari" w:date="2017-11-05T15:33:00Z" w:initials="SH">
    <w:p w14:paraId="0B229288" w14:textId="77777777" w:rsidR="00B10A63" w:rsidRDefault="00B10A63">
      <w:pPr>
        <w:pStyle w:val="CommentText"/>
      </w:pPr>
      <w:r>
        <w:rPr>
          <w:rStyle w:val="CommentReference"/>
        </w:rPr>
        <w:annotationRef/>
      </w:r>
      <w:r>
        <w:t>Which study? Why is it not included in this abstract if your aim is to show the combination of the two systems will provide a better therapy?</w:t>
      </w:r>
    </w:p>
  </w:comment>
  <w:comment w:id="167" w:author="Sina Hadipour-Lakmehsari" w:date="2017-11-05T15:42:00Z" w:initials="SH">
    <w:p w14:paraId="485C124B" w14:textId="77777777" w:rsidR="00B10A63" w:rsidRDefault="00B10A63">
      <w:pPr>
        <w:pStyle w:val="CommentText"/>
      </w:pPr>
      <w:r>
        <w:rPr>
          <w:rStyle w:val="CommentReference"/>
        </w:rPr>
        <w:annotationRef/>
      </w:r>
      <w:r>
        <w:t>What are your future directions? What happens after creating these 4 VFT games?</w:t>
      </w:r>
    </w:p>
  </w:comment>
  <w:comment w:id="168" w:author="Sina Hadipour-Lakmehsari" w:date="2017-11-05T15:38:00Z" w:initials="SH">
    <w:p w14:paraId="0F36AB81" w14:textId="77777777" w:rsidR="00B10A63" w:rsidRDefault="00B10A63">
      <w:pPr>
        <w:pStyle w:val="CommentText"/>
      </w:pPr>
      <w:r>
        <w:rPr>
          <w:rStyle w:val="CommentReference"/>
        </w:rPr>
        <w:annotationRef/>
      </w:r>
      <w:r>
        <w:t xml:space="preserve">Include a statement as to why improving balance ability increases quality of life. Should be included in the first paragraph, in same sentence as causing balance instability, as rationale for why your study is important. Make the reader very aware as to why balance instability is a problem. </w:t>
      </w:r>
    </w:p>
  </w:comment>
  <w:comment w:id="176" w:author="Sina Hadipour-Lakmehsari" w:date="2017-11-05T15:29:00Z" w:initials="SH">
    <w:p w14:paraId="3F5E28B0" w14:textId="77777777" w:rsidR="00B10A63" w:rsidRDefault="00B10A63">
      <w:pPr>
        <w:pStyle w:val="CommentText"/>
      </w:pPr>
      <w:r>
        <w:rPr>
          <w:rStyle w:val="CommentReference"/>
        </w:rPr>
        <w:annotationRef/>
      </w:r>
      <w:r>
        <w:t>Where are these references in the text?</w:t>
      </w:r>
    </w:p>
  </w:comment>
  <w:comment w:id="177" w:author="Kelvin Chow" w:date="2017-11-06T14:36:00Z" w:initials="KC">
    <w:p w14:paraId="552771FF" w14:textId="654D165B" w:rsidR="000013DE" w:rsidRDefault="000013D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D41B24" w15:done="0"/>
  <w15:commentEx w15:paraId="53CBA179" w15:done="0"/>
  <w15:commentEx w15:paraId="55BA37B2" w15:paraIdParent="53CBA179" w15:done="0"/>
  <w15:commentEx w15:paraId="156AF5AE" w15:paraIdParent="53CBA179" w15:done="0"/>
  <w15:commentEx w15:paraId="38E72227" w15:paraIdParent="53CBA179" w15:done="0"/>
  <w15:commentEx w15:paraId="45FE70EE" w15:done="0"/>
  <w15:commentEx w15:paraId="67A44E7B" w15:paraIdParent="45FE70EE" w15:done="0"/>
  <w15:commentEx w15:paraId="1689F4CB" w15:paraIdParent="45FE70EE" w15:done="0"/>
  <w15:commentEx w15:paraId="2A140D2E" w15:paraIdParent="45FE70EE" w15:done="0"/>
  <w15:commentEx w15:paraId="07E02481" w15:done="0"/>
  <w15:commentEx w15:paraId="4D3F295C" w15:done="0"/>
  <w15:commentEx w15:paraId="0B229288" w15:done="0"/>
  <w15:commentEx w15:paraId="485C124B" w15:done="0"/>
  <w15:commentEx w15:paraId="0F36AB81" w15:done="0"/>
  <w15:commentEx w15:paraId="3F5E28B0" w15:done="0"/>
  <w15:commentEx w15:paraId="552771FF" w15:paraIdParent="3F5E28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D41B24" w16cid:durableId="1DAAEC5B"/>
  <w16cid:commentId w16cid:paraId="53CBA179" w16cid:durableId="1DAAC7BD"/>
  <w16cid:commentId w16cid:paraId="55BA37B2" w16cid:durableId="1DAAE8BF"/>
  <w16cid:commentId w16cid:paraId="156AF5AE" w16cid:durableId="1DAD6CE7"/>
  <w16cid:commentId w16cid:paraId="38E72227" w16cid:durableId="1DAED9F3"/>
  <w16cid:commentId w16cid:paraId="45FE70EE" w16cid:durableId="1DAAC7BE"/>
  <w16cid:commentId w16cid:paraId="67A44E7B" w16cid:durableId="1DAAE9C1"/>
  <w16cid:commentId w16cid:paraId="1689F4CB" w16cid:durableId="1DAD6CEA"/>
  <w16cid:commentId w16cid:paraId="2A140D2E" w16cid:durableId="1DAED9CF"/>
  <w16cid:commentId w16cid:paraId="07E02481" w16cid:durableId="1DAAC7BF"/>
  <w16cid:commentId w16cid:paraId="4D3F295C" w16cid:durableId="1DAAC7C0"/>
  <w16cid:commentId w16cid:paraId="0B229288" w16cid:durableId="1DAAC7C1"/>
  <w16cid:commentId w16cid:paraId="485C124B" w16cid:durableId="1DAAC7C2"/>
  <w16cid:commentId w16cid:paraId="0F36AB81" w16cid:durableId="1DAAC7C3"/>
  <w16cid:commentId w16cid:paraId="3F5E28B0" w16cid:durableId="1DAAC7C4"/>
  <w16cid:commentId w16cid:paraId="552771FF" w16cid:durableId="1DAAF1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Chow">
    <w15:presenceInfo w15:providerId="Windows Live" w15:userId="2690b52b317be6d5"/>
  </w15:person>
  <w15:person w15:author="Sina Hadipour-Lakmehsari">
    <w15:presenceInfo w15:providerId="None" w15:userId="Sina Hadipour-Lakmehsari"/>
  </w15:person>
  <w15:person w15:author="Kelvin Tsz Ho Chow">
    <w15:presenceInfo w15:providerId="None" w15:userId="Kelvin Tsz Ho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3F0"/>
    <w:rsid w:val="000013DE"/>
    <w:rsid w:val="00041238"/>
    <w:rsid w:val="00194D25"/>
    <w:rsid w:val="001D26DA"/>
    <w:rsid w:val="001F67EE"/>
    <w:rsid w:val="002361FB"/>
    <w:rsid w:val="00262059"/>
    <w:rsid w:val="00424859"/>
    <w:rsid w:val="00456B45"/>
    <w:rsid w:val="00533042"/>
    <w:rsid w:val="00662639"/>
    <w:rsid w:val="007309A3"/>
    <w:rsid w:val="007860DC"/>
    <w:rsid w:val="008D3C70"/>
    <w:rsid w:val="008F303E"/>
    <w:rsid w:val="00937D1F"/>
    <w:rsid w:val="009E13A6"/>
    <w:rsid w:val="00A13A6A"/>
    <w:rsid w:val="00AA738B"/>
    <w:rsid w:val="00B10A63"/>
    <w:rsid w:val="00C4131C"/>
    <w:rsid w:val="00C5435E"/>
    <w:rsid w:val="00E71072"/>
    <w:rsid w:val="00E723F0"/>
    <w:rsid w:val="00F24E59"/>
    <w:rsid w:val="00F3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9BF3"/>
  <w15:chartTrackingRefBased/>
  <w15:docId w15:val="{8E6C53F3-C01B-4D70-A97F-1914241D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23F0"/>
    <w:pPr>
      <w:spacing w:after="0" w:line="240" w:lineRule="auto"/>
    </w:pPr>
    <w:rPr>
      <w:rFonts w:ascii="Arial" w:eastAsiaTheme="minorEastAsia" w:hAnsi="Arial"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723F0"/>
    <w:pPr>
      <w:ind w:left="360" w:hanging="360"/>
    </w:pPr>
    <w:rPr>
      <w:rFonts w:ascii="Helvetica" w:eastAsiaTheme="minorHAnsi" w:hAnsi="Helvetica"/>
      <w:color w:val="auto"/>
      <w:sz w:val="18"/>
      <w:szCs w:val="18"/>
      <w:lang w:eastAsia="ja-JP"/>
    </w:rPr>
  </w:style>
  <w:style w:type="character" w:customStyle="1" w:styleId="apple-tab-span">
    <w:name w:val="apple-tab-span"/>
    <w:basedOn w:val="DefaultParagraphFont"/>
    <w:rsid w:val="00E723F0"/>
  </w:style>
  <w:style w:type="paragraph" w:styleId="BalloonText">
    <w:name w:val="Balloon Text"/>
    <w:basedOn w:val="Normal"/>
    <w:link w:val="BalloonTextChar"/>
    <w:uiPriority w:val="99"/>
    <w:semiHidden/>
    <w:unhideWhenUsed/>
    <w:rsid w:val="007860D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860DC"/>
    <w:rPr>
      <w:rFonts w:ascii="Times New Roman" w:eastAsiaTheme="minorEastAsia" w:hAnsi="Times New Roman" w:cs="Times New Roman"/>
      <w:color w:val="000000"/>
      <w:sz w:val="18"/>
      <w:szCs w:val="18"/>
    </w:rPr>
  </w:style>
  <w:style w:type="character" w:styleId="CommentReference">
    <w:name w:val="annotation reference"/>
    <w:basedOn w:val="DefaultParagraphFont"/>
    <w:uiPriority w:val="99"/>
    <w:semiHidden/>
    <w:unhideWhenUsed/>
    <w:rsid w:val="007860DC"/>
    <w:rPr>
      <w:sz w:val="18"/>
      <w:szCs w:val="18"/>
    </w:rPr>
  </w:style>
  <w:style w:type="paragraph" w:styleId="CommentText">
    <w:name w:val="annotation text"/>
    <w:basedOn w:val="Normal"/>
    <w:link w:val="CommentTextChar"/>
    <w:uiPriority w:val="99"/>
    <w:semiHidden/>
    <w:unhideWhenUsed/>
    <w:rsid w:val="007860DC"/>
  </w:style>
  <w:style w:type="character" w:customStyle="1" w:styleId="CommentTextChar">
    <w:name w:val="Comment Text Char"/>
    <w:basedOn w:val="DefaultParagraphFont"/>
    <w:link w:val="CommentText"/>
    <w:uiPriority w:val="99"/>
    <w:semiHidden/>
    <w:rsid w:val="007860DC"/>
    <w:rPr>
      <w:rFonts w:ascii="Arial" w:eastAsiaTheme="minorEastAsia" w:hAnsi="Arial"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7860DC"/>
    <w:rPr>
      <w:b/>
      <w:bCs/>
      <w:sz w:val="20"/>
      <w:szCs w:val="20"/>
    </w:rPr>
  </w:style>
  <w:style w:type="character" w:customStyle="1" w:styleId="CommentSubjectChar">
    <w:name w:val="Comment Subject Char"/>
    <w:basedOn w:val="CommentTextChar"/>
    <w:link w:val="CommentSubject"/>
    <w:uiPriority w:val="99"/>
    <w:semiHidden/>
    <w:rsid w:val="007860DC"/>
    <w:rPr>
      <w:rFonts w:ascii="Arial" w:eastAsiaTheme="minorEastAsia" w:hAnsi="Arial" w:cs="Times New Roman"/>
      <w:b/>
      <w:bCs/>
      <w:color w:val="000000"/>
      <w:sz w:val="20"/>
      <w:szCs w:val="20"/>
    </w:rPr>
  </w:style>
  <w:style w:type="paragraph" w:styleId="Revision">
    <w:name w:val="Revision"/>
    <w:hidden/>
    <w:uiPriority w:val="99"/>
    <w:semiHidden/>
    <w:rsid w:val="009E13A6"/>
    <w:pPr>
      <w:spacing w:after="0" w:line="240" w:lineRule="auto"/>
    </w:pPr>
    <w:rPr>
      <w:rFonts w:ascii="Arial" w:eastAsiaTheme="minorEastAsia" w:hAnsi="Arial"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Chow</dc:creator>
  <cp:keywords/>
  <dc:description/>
  <cp:lastModifiedBy>Kelvin Chow</cp:lastModifiedBy>
  <cp:revision>3</cp:revision>
  <dcterms:created xsi:type="dcterms:W3CDTF">2017-11-09T18:45:00Z</dcterms:created>
  <dcterms:modified xsi:type="dcterms:W3CDTF">2017-11-09T18:48:00Z</dcterms:modified>
</cp:coreProperties>
</file>